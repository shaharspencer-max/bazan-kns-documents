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9C54" w14:textId="34CECDBB" w:rsidR="00D5138D" w:rsidRDefault="00D5138D" w:rsidP="00722C14">
      <w:pPr>
        <w:pStyle w:val="HeadHatzaotHok"/>
        <w:keepNext w:val="0"/>
        <w:keepLines w:val="0"/>
        <w:rPr>
          <w:ins w:id="0" w:author="חוה ראובני" w:date="2025-06-22T12:03:00Z"/>
          <w:rFonts w:ascii="David" w:hAnsi="David"/>
          <w:rtl/>
        </w:rPr>
      </w:pPr>
      <w:r w:rsidRPr="00B12868">
        <w:rPr>
          <w:rFonts w:ascii="David" w:hAnsi="David" w:hint="cs"/>
          <w:rtl/>
        </w:rPr>
        <w:t xml:space="preserve">תקנות </w:t>
      </w:r>
      <w:r w:rsidR="001A74B8" w:rsidRPr="00B12868">
        <w:rPr>
          <w:rFonts w:ascii="David" w:hAnsi="David" w:hint="cs"/>
          <w:rtl/>
        </w:rPr>
        <w:t>שירותי הובלה</w:t>
      </w:r>
      <w:r w:rsidR="00E95479" w:rsidRPr="00B12868">
        <w:rPr>
          <w:rFonts w:ascii="David" w:hAnsi="David" w:hint="cs"/>
          <w:rtl/>
        </w:rPr>
        <w:t xml:space="preserve"> </w:t>
      </w:r>
      <w:r w:rsidR="009506F5">
        <w:rPr>
          <w:rFonts w:ascii="David" w:hAnsi="David" w:hint="cs"/>
          <w:rtl/>
        </w:rPr>
        <w:t>(הוראת שעה)</w:t>
      </w:r>
      <w:r w:rsidR="00A46BCD" w:rsidRPr="00B12868">
        <w:rPr>
          <w:rFonts w:ascii="David" w:hAnsi="David" w:hint="cs"/>
          <w:rtl/>
        </w:rPr>
        <w:t>, התשפ"</w:t>
      </w:r>
      <w:r w:rsidR="005010EA" w:rsidRPr="00B12868">
        <w:rPr>
          <w:rFonts w:ascii="David" w:hAnsi="David" w:hint="cs"/>
          <w:rtl/>
        </w:rPr>
        <w:t>ה</w:t>
      </w:r>
      <w:r w:rsidR="00A46BCD" w:rsidRPr="00B12868">
        <w:rPr>
          <w:rFonts w:ascii="David" w:hAnsi="David" w:hint="cs"/>
          <w:rtl/>
        </w:rPr>
        <w:t>-202</w:t>
      </w:r>
      <w:r w:rsidR="005010EA" w:rsidRPr="00B12868">
        <w:rPr>
          <w:rFonts w:ascii="David" w:hAnsi="David" w:hint="cs"/>
          <w:rtl/>
        </w:rPr>
        <w:t>5</w:t>
      </w:r>
    </w:p>
    <w:p w14:paraId="6EBFA6EF" w14:textId="0DDCB039" w:rsidR="00257C07" w:rsidRDefault="00257C07" w:rsidP="00722C14">
      <w:pPr>
        <w:pStyle w:val="HeadHatzaotHok"/>
        <w:keepNext w:val="0"/>
        <w:keepLines w:val="0"/>
        <w:rPr>
          <w:ins w:id="1" w:author="איתי עצמון" w:date="2025-06-19T14:23:00Z"/>
          <w:rFonts w:ascii="David" w:hAnsi="David"/>
          <w:rtl/>
        </w:rPr>
      </w:pPr>
      <w:ins w:id="2" w:author="חוה ראובני" w:date="2025-06-22T12:03:00Z">
        <w:r>
          <w:rPr>
            <w:rFonts w:ascii="David" w:hAnsi="David" w:hint="cs"/>
            <w:rtl/>
          </w:rPr>
          <w:t>נוסח לדיון ביום</w:t>
        </w:r>
      </w:ins>
      <w:ins w:id="3" w:author="חוה ראובני" w:date="2025-06-22T12:04:00Z">
        <w:r>
          <w:rPr>
            <w:rFonts w:ascii="David" w:hAnsi="David" w:hint="cs"/>
            <w:rtl/>
          </w:rPr>
          <w:t xml:space="preserve"> 23.6.2025</w:t>
        </w:r>
      </w:ins>
    </w:p>
    <w:p w14:paraId="7B3E208C" w14:textId="5B6D00E8" w:rsidR="000C6D85" w:rsidRDefault="000C6D85" w:rsidP="00722C14">
      <w:pPr>
        <w:pStyle w:val="HeadHatzaotHok"/>
        <w:keepNext w:val="0"/>
        <w:keepLines w:val="0"/>
        <w:rPr>
          <w:rFonts w:ascii="David" w:hAnsi="David"/>
          <w:rtl/>
        </w:rPr>
      </w:pPr>
    </w:p>
    <w:p w14:paraId="1973997E" w14:textId="77777777" w:rsidR="00781F37" w:rsidRPr="00B12868" w:rsidRDefault="00781F37" w:rsidP="00722C14">
      <w:pPr>
        <w:pStyle w:val="HeadHatzaotHok"/>
        <w:keepNext w:val="0"/>
        <w:keepLines w:val="0"/>
        <w:rPr>
          <w:rFonts w:ascii="David" w:hAnsi="David"/>
          <w:rtl/>
        </w:rPr>
      </w:pPr>
    </w:p>
    <w:tbl>
      <w:tblPr>
        <w:bidiVisual/>
        <w:tblW w:w="9638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624"/>
        <w:gridCol w:w="624"/>
        <w:gridCol w:w="6520"/>
      </w:tblGrid>
      <w:tr w:rsidR="00D5138D" w:rsidRPr="00B12868" w14:paraId="5080636B" w14:textId="77777777" w:rsidTr="00527761">
        <w:trPr>
          <w:cantSplit/>
        </w:trPr>
        <w:tc>
          <w:tcPr>
            <w:tcW w:w="1870" w:type="dxa"/>
          </w:tcPr>
          <w:p w14:paraId="02D4295B" w14:textId="77777777" w:rsidR="00D5138D" w:rsidRPr="00B12868" w:rsidRDefault="00D5138D">
            <w:pPr>
              <w:pStyle w:val="TableSideHeading"/>
              <w:rPr>
                <w:rFonts w:ascii="David" w:hAnsi="David"/>
                <w:rtl/>
              </w:rPr>
            </w:pPr>
          </w:p>
        </w:tc>
        <w:tc>
          <w:tcPr>
            <w:tcW w:w="624" w:type="dxa"/>
          </w:tcPr>
          <w:p w14:paraId="20432C7A" w14:textId="77777777" w:rsidR="00D5138D" w:rsidRPr="00B12868" w:rsidRDefault="00D5138D">
            <w:pPr>
              <w:pStyle w:val="TableText"/>
              <w:rPr>
                <w:rFonts w:ascii="David" w:hAnsi="David"/>
              </w:rPr>
            </w:pPr>
          </w:p>
        </w:tc>
        <w:tc>
          <w:tcPr>
            <w:tcW w:w="7144" w:type="dxa"/>
            <w:gridSpan w:val="2"/>
            <w:hideMark/>
          </w:tcPr>
          <w:p w14:paraId="4C0E0270" w14:textId="77777777" w:rsidR="00056C41" w:rsidRPr="00B12868" w:rsidRDefault="00D5138D" w:rsidP="000C6D85">
            <w:pPr>
              <w:pStyle w:val="TableBlock"/>
              <w:rPr>
                <w:rFonts w:ascii="David" w:hAnsi="David"/>
              </w:rPr>
            </w:pPr>
            <w:r w:rsidRPr="00B12868">
              <w:rPr>
                <w:rFonts w:ascii="David" w:hAnsi="David" w:hint="cs"/>
                <w:rtl/>
              </w:rPr>
              <w:t xml:space="preserve"> </w:t>
            </w:r>
            <w:r w:rsidR="0081052F" w:rsidRPr="00B12868">
              <w:rPr>
                <w:rFonts w:ascii="David" w:hAnsi="David" w:hint="cs"/>
                <w:color w:val="000000"/>
                <w:sz w:val="26"/>
              </w:rPr>
              <w:t> </w:t>
            </w:r>
            <w:r w:rsidR="0081052F" w:rsidRPr="007B5F75">
              <w:rPr>
                <w:rFonts w:ascii="David" w:hAnsi="David" w:hint="cs"/>
                <w:rtl/>
              </w:rPr>
              <w:t>בתוקף סמכותי לפי סעיפים</w:t>
            </w:r>
            <w:r w:rsidR="00CC50DE">
              <w:rPr>
                <w:rFonts w:ascii="David" w:hAnsi="David" w:hint="cs"/>
                <w:rtl/>
              </w:rPr>
              <w:t xml:space="preserve"> 17</w:t>
            </w:r>
            <w:r w:rsidR="00A23D39">
              <w:rPr>
                <w:rFonts w:ascii="David" w:hAnsi="David" w:hint="cs"/>
                <w:rtl/>
              </w:rPr>
              <w:t>(ב)</w:t>
            </w:r>
            <w:del w:id="4" w:author="איתי עצמון" w:date="2025-06-19T14:24:00Z">
              <w:r w:rsidR="00CC50DE" w:rsidDel="000C6D85">
                <w:rPr>
                  <w:rFonts w:ascii="David" w:hAnsi="David" w:hint="cs"/>
                  <w:rtl/>
                </w:rPr>
                <w:delText>,</w:delText>
              </w:r>
            </w:del>
            <w:r w:rsidR="0081052F" w:rsidRPr="007B5F75">
              <w:rPr>
                <w:rFonts w:ascii="David" w:hAnsi="David" w:hint="cs"/>
                <w:rtl/>
              </w:rPr>
              <w:t xml:space="preserve"> </w:t>
            </w:r>
            <w:r w:rsidR="00DF1450">
              <w:rPr>
                <w:rFonts w:ascii="David" w:hAnsi="David" w:hint="cs"/>
                <w:rtl/>
              </w:rPr>
              <w:t>ו-</w:t>
            </w:r>
            <w:r w:rsidR="0081052F" w:rsidRPr="007B5F75">
              <w:rPr>
                <w:rFonts w:ascii="David" w:hAnsi="David" w:hint="cs"/>
                <w:rtl/>
              </w:rPr>
              <w:t xml:space="preserve"> 24 </w:t>
            </w:r>
            <w:r w:rsidR="0081052F" w:rsidRPr="00B12868">
              <w:rPr>
                <w:rFonts w:ascii="David" w:hAnsi="David" w:hint="cs"/>
                <w:rtl/>
              </w:rPr>
              <w:t xml:space="preserve"> לחוק שירותי הובלה</w:t>
            </w:r>
            <w:r w:rsidR="0081052F" w:rsidRPr="008D1CF3">
              <w:rPr>
                <w:rFonts w:ascii="David" w:hAnsi="David" w:hint="cs"/>
                <w:rtl/>
              </w:rPr>
              <w:t xml:space="preserve">, </w:t>
            </w:r>
            <w:r w:rsidR="00985CDE" w:rsidRPr="008D1CF3">
              <w:rPr>
                <w:rFonts w:ascii="David" w:hAnsi="David" w:hint="cs"/>
                <w:rtl/>
              </w:rPr>
              <w:t>ה</w:t>
            </w:r>
            <w:r w:rsidR="0081052F" w:rsidRPr="008D1CF3">
              <w:rPr>
                <w:rFonts w:ascii="David" w:hAnsi="David" w:hint="cs"/>
                <w:rtl/>
              </w:rPr>
              <w:t>תשנ</w:t>
            </w:r>
            <w:r w:rsidR="0081052F" w:rsidRPr="00B12868">
              <w:rPr>
                <w:rFonts w:ascii="David" w:hAnsi="David" w:hint="cs"/>
                <w:rtl/>
              </w:rPr>
              <w:t>"ז-1997</w:t>
            </w:r>
            <w:r w:rsidR="0081052F" w:rsidRPr="00B12868">
              <w:rPr>
                <w:rStyle w:val="a7"/>
                <w:rFonts w:ascii="David" w:hAnsi="David" w:hint="cs"/>
                <w:rtl/>
              </w:rPr>
              <w:footnoteReference w:id="1"/>
            </w:r>
            <w:r w:rsidR="0081052F" w:rsidRPr="00B12868">
              <w:rPr>
                <w:rFonts w:ascii="David" w:hAnsi="David" w:hint="cs"/>
                <w:rtl/>
              </w:rPr>
              <w:t xml:space="preserve"> (להלן – החוק), בהסכמת ראש הממשלה והשרה להגנת הסביבה ובאישור ועדת הכלכלה של הכנסת</w:t>
            </w:r>
            <w:r w:rsidR="00DF1450">
              <w:rPr>
                <w:rFonts w:ascii="David" w:hAnsi="David" w:hint="cs"/>
                <w:rtl/>
              </w:rPr>
              <w:t xml:space="preserve"> לפי סעיף 26 לחוק</w:t>
            </w:r>
            <w:r w:rsidR="0081052F" w:rsidRPr="00B12868">
              <w:rPr>
                <w:rFonts w:ascii="David" w:hAnsi="David" w:hint="cs"/>
                <w:rtl/>
              </w:rPr>
              <w:t>, אני מתקינה תקנות אלה</w:t>
            </w:r>
            <w:r w:rsidR="0081052F" w:rsidRPr="00B12868">
              <w:rPr>
                <w:rFonts w:ascii="David" w:hAnsi="David" w:hint="cs"/>
              </w:rPr>
              <w:t>:</w:t>
            </w:r>
          </w:p>
        </w:tc>
      </w:tr>
      <w:tr w:rsidR="00D5138D" w:rsidRPr="00B12868" w14:paraId="5C878FDC" w14:textId="77777777" w:rsidTr="00527761">
        <w:trPr>
          <w:cantSplit/>
        </w:trPr>
        <w:tc>
          <w:tcPr>
            <w:tcW w:w="1870" w:type="dxa"/>
          </w:tcPr>
          <w:p w14:paraId="6872ECD1" w14:textId="77777777" w:rsidR="00D5138D" w:rsidRPr="00B12868" w:rsidRDefault="00D251EC">
            <w:pPr>
              <w:pStyle w:val="TableSideHeading"/>
              <w:rPr>
                <w:rFonts w:ascii="David" w:hAnsi="David"/>
              </w:rPr>
            </w:pPr>
            <w:r w:rsidRPr="00B12868">
              <w:rPr>
                <w:rFonts w:ascii="David" w:hAnsi="David" w:hint="cs"/>
                <w:rtl/>
              </w:rPr>
              <w:t xml:space="preserve">הוראת שעה </w:t>
            </w:r>
            <w:r w:rsidR="00C26F29" w:rsidRPr="00B12868">
              <w:rPr>
                <w:rFonts w:ascii="David" w:hAnsi="David" w:hint="cs"/>
                <w:rtl/>
              </w:rPr>
              <w:t>–</w:t>
            </w:r>
            <w:r w:rsidR="009506F5">
              <w:rPr>
                <w:rFonts w:ascii="David" w:hAnsi="David" w:hint="cs"/>
                <w:rtl/>
              </w:rPr>
              <w:t xml:space="preserve">חרבות ברזל- </w:t>
            </w:r>
            <w:r w:rsidR="00C26F29" w:rsidRPr="00B12868">
              <w:rPr>
                <w:rFonts w:ascii="David" w:hAnsi="David" w:hint="cs"/>
                <w:rtl/>
              </w:rPr>
              <w:t>לעניין תוקף היתר לנהג להוביל חומר מסוכן</w:t>
            </w:r>
          </w:p>
        </w:tc>
        <w:tc>
          <w:tcPr>
            <w:tcW w:w="624" w:type="dxa"/>
          </w:tcPr>
          <w:p w14:paraId="1BF3EBD0" w14:textId="77777777" w:rsidR="00D5138D" w:rsidRPr="00B12868" w:rsidRDefault="00D5138D" w:rsidP="00D5138D">
            <w:pPr>
              <w:pStyle w:val="TableText"/>
              <w:numPr>
                <w:ilvl w:val="0"/>
                <w:numId w:val="2"/>
              </w:numPr>
              <w:rPr>
                <w:rFonts w:ascii="David" w:hAnsi="David"/>
              </w:rPr>
            </w:pPr>
          </w:p>
        </w:tc>
        <w:tc>
          <w:tcPr>
            <w:tcW w:w="7144" w:type="dxa"/>
            <w:gridSpan w:val="2"/>
          </w:tcPr>
          <w:p w14:paraId="77AA54E3" w14:textId="4F9D2412" w:rsidR="00D5138D" w:rsidRPr="00B12868" w:rsidRDefault="00C26F29" w:rsidP="000C6D85">
            <w:pPr>
              <w:pStyle w:val="TableBlock"/>
              <w:tabs>
                <w:tab w:val="clear" w:pos="624"/>
              </w:tabs>
              <w:rPr>
                <w:rFonts w:ascii="David" w:hAnsi="David"/>
                <w:rtl/>
              </w:rPr>
            </w:pPr>
            <w:r w:rsidRPr="00B12868">
              <w:rPr>
                <w:rFonts w:ascii="David" w:hAnsi="David" w:hint="cs"/>
                <w:rtl/>
              </w:rPr>
              <w:t xml:space="preserve">על אף האמור בתקנה 11(ב) </w:t>
            </w:r>
            <w:r w:rsidR="00275E44" w:rsidRPr="00B12868">
              <w:rPr>
                <w:rFonts w:ascii="David" w:hAnsi="David" w:hint="cs"/>
                <w:rtl/>
              </w:rPr>
              <w:t>לתקנות</w:t>
            </w:r>
            <w:r w:rsidR="0081052F" w:rsidRPr="00B12868">
              <w:rPr>
                <w:rFonts w:ascii="David" w:hAnsi="David" w:hint="cs"/>
                <w:rtl/>
              </w:rPr>
              <w:t xml:space="preserve"> שירותי הובלה</w:t>
            </w:r>
            <w:r w:rsidR="00275E44" w:rsidRPr="00B12868">
              <w:rPr>
                <w:rFonts w:ascii="David" w:hAnsi="David" w:hint="cs"/>
                <w:rtl/>
              </w:rPr>
              <w:t>, התש</w:t>
            </w:r>
            <w:r w:rsidR="0081052F" w:rsidRPr="00B12868">
              <w:rPr>
                <w:rFonts w:ascii="David" w:hAnsi="David" w:hint="cs"/>
                <w:rtl/>
              </w:rPr>
              <w:t>ס"א-2001</w:t>
            </w:r>
            <w:r w:rsidR="00275E44" w:rsidRPr="00B12868">
              <w:rPr>
                <w:rStyle w:val="a7"/>
                <w:rFonts w:ascii="David" w:hAnsi="David" w:hint="cs"/>
                <w:rtl/>
              </w:rPr>
              <w:footnoteReference w:id="2"/>
            </w:r>
            <w:r w:rsidR="00275E44" w:rsidRPr="00B12868">
              <w:rPr>
                <w:rFonts w:ascii="David" w:hAnsi="David" w:hint="cs"/>
                <w:rtl/>
              </w:rPr>
              <w:t xml:space="preserve"> (להלן – </w:t>
            </w:r>
            <w:r w:rsidRPr="00B12868">
              <w:rPr>
                <w:rFonts w:ascii="David" w:hAnsi="David" w:hint="cs"/>
                <w:rtl/>
              </w:rPr>
              <w:t>ה</w:t>
            </w:r>
            <w:r w:rsidR="00275E44" w:rsidRPr="00B12868">
              <w:rPr>
                <w:rFonts w:ascii="David" w:hAnsi="David" w:hint="cs"/>
                <w:rtl/>
              </w:rPr>
              <w:t>תקנות ה</w:t>
            </w:r>
            <w:r w:rsidRPr="00B12868">
              <w:rPr>
                <w:rFonts w:ascii="David" w:hAnsi="David" w:hint="cs"/>
                <w:rtl/>
              </w:rPr>
              <w:t>עיקריות</w:t>
            </w:r>
            <w:r w:rsidR="00275E44" w:rsidRPr="00B12868">
              <w:rPr>
                <w:rFonts w:ascii="David" w:hAnsi="David" w:hint="cs"/>
                <w:rtl/>
              </w:rPr>
              <w:t>),</w:t>
            </w:r>
            <w:r w:rsidRPr="00B12868">
              <w:rPr>
                <w:rFonts w:ascii="David" w:hAnsi="David" w:hint="cs"/>
                <w:rtl/>
              </w:rPr>
              <w:t xml:space="preserve"> היתר </w:t>
            </w:r>
            <w:del w:id="5" w:author="איתי עצמון" w:date="2025-06-19T14:25:00Z">
              <w:r w:rsidRPr="00B12868" w:rsidDel="000C6D85">
                <w:rPr>
                  <w:rFonts w:ascii="David" w:hAnsi="David" w:hint="cs"/>
                  <w:rtl/>
                </w:rPr>
                <w:delText xml:space="preserve"> </w:delText>
              </w:r>
            </w:del>
            <w:ins w:id="6" w:author="איתי עצמון" w:date="2025-06-19T14:25:00Z">
              <w:r w:rsidR="000C6D85">
                <w:rPr>
                  <w:rFonts w:ascii="David" w:hAnsi="David" w:hint="cs"/>
                  <w:rtl/>
                </w:rPr>
                <w:t>לנהוג ברכב המוביל חומר מסוכן</w:t>
              </w:r>
            </w:ins>
            <w:ins w:id="7" w:author="איתי עצמון" w:date="2025-06-19T14:26:00Z">
              <w:r w:rsidR="000C6D85">
                <w:rPr>
                  <w:rFonts w:ascii="David" w:hAnsi="David" w:hint="cs"/>
                  <w:rtl/>
                </w:rPr>
                <w:t xml:space="preserve"> (בתקנות אלה </w:t>
              </w:r>
              <w:r w:rsidR="000C6D85">
                <w:rPr>
                  <w:rFonts w:ascii="David" w:hAnsi="David"/>
                  <w:rtl/>
                </w:rPr>
                <w:t>–</w:t>
              </w:r>
              <w:r w:rsidR="000C6D85">
                <w:rPr>
                  <w:rFonts w:ascii="David" w:hAnsi="David" w:hint="cs"/>
                  <w:rtl/>
                </w:rPr>
                <w:t xml:space="preserve"> היתר)</w:t>
              </w:r>
            </w:ins>
            <w:ins w:id="8" w:author="איתי עצמון" w:date="2025-06-19T14:25:00Z">
              <w:r w:rsidR="000C6D85">
                <w:rPr>
                  <w:rFonts w:ascii="David" w:hAnsi="David" w:hint="cs"/>
                  <w:rtl/>
                </w:rPr>
                <w:t xml:space="preserve">, </w:t>
              </w:r>
            </w:ins>
            <w:r w:rsidRPr="00B12868">
              <w:rPr>
                <w:rFonts w:ascii="David" w:hAnsi="David" w:hint="cs"/>
                <w:rtl/>
              </w:rPr>
              <w:t xml:space="preserve">שתקופת תוקפו מסתיימת בתקופה שמיום </w:t>
            </w:r>
            <w:r w:rsidR="0037736C">
              <w:rPr>
                <w:rFonts w:ascii="David" w:hAnsi="David" w:hint="cs"/>
                <w:rtl/>
              </w:rPr>
              <w:t>ג' באייר</w:t>
            </w:r>
            <w:r w:rsidRPr="00B12868">
              <w:rPr>
                <w:rFonts w:ascii="David" w:hAnsi="David" w:hint="cs"/>
                <w:rtl/>
              </w:rPr>
              <w:t xml:space="preserve"> </w:t>
            </w:r>
            <w:proofErr w:type="spellStart"/>
            <w:r w:rsidRPr="00B12868">
              <w:rPr>
                <w:rFonts w:ascii="David" w:hAnsi="David" w:hint="cs"/>
                <w:rtl/>
              </w:rPr>
              <w:t>התשפ"ה</w:t>
            </w:r>
            <w:proofErr w:type="spellEnd"/>
            <w:r w:rsidRPr="00B12868">
              <w:rPr>
                <w:rFonts w:ascii="David" w:hAnsi="David" w:hint="cs"/>
                <w:rtl/>
              </w:rPr>
              <w:t xml:space="preserve"> (</w:t>
            </w:r>
            <w:r w:rsidR="006E353E">
              <w:rPr>
                <w:rFonts w:ascii="David" w:hAnsi="David" w:hint="cs"/>
                <w:rtl/>
              </w:rPr>
              <w:t>1 במאי</w:t>
            </w:r>
            <w:r w:rsidRPr="00B12868">
              <w:rPr>
                <w:rFonts w:ascii="David" w:hAnsi="David" w:hint="cs"/>
                <w:rtl/>
              </w:rPr>
              <w:t xml:space="preserve"> 2025) עד יום </w:t>
            </w:r>
            <w:ins w:id="9" w:author="חוה ראובני" w:date="2025-06-22T11:55:00Z">
              <w:r w:rsidR="001E1709">
                <w:rPr>
                  <w:rFonts w:ascii="David" w:hAnsi="David" w:hint="cs"/>
                  <w:rtl/>
                </w:rPr>
                <w:t>ח</w:t>
              </w:r>
            </w:ins>
            <w:del w:id="10" w:author="חוה ראובני" w:date="2025-06-22T11:55:00Z">
              <w:r w:rsidR="0037736C" w:rsidDel="001E1709">
                <w:rPr>
                  <w:rFonts w:ascii="David" w:hAnsi="David" w:hint="cs"/>
                  <w:rtl/>
                </w:rPr>
                <w:delText>ו</w:delText>
              </w:r>
            </w:del>
            <w:r w:rsidR="0037736C">
              <w:rPr>
                <w:rFonts w:ascii="David" w:hAnsi="David" w:hint="cs"/>
                <w:rtl/>
              </w:rPr>
              <w:t xml:space="preserve">' </w:t>
            </w:r>
            <w:del w:id="11" w:author="חוה ראובני" w:date="2025-06-22T11:55:00Z">
              <w:r w:rsidR="0037736C" w:rsidDel="001E1709">
                <w:rPr>
                  <w:rFonts w:ascii="David" w:hAnsi="David" w:hint="cs"/>
                  <w:rtl/>
                </w:rPr>
                <w:delText>באב</w:delText>
              </w:r>
              <w:r w:rsidRPr="00B12868" w:rsidDel="001E1709">
                <w:rPr>
                  <w:rFonts w:ascii="David" w:hAnsi="David" w:hint="cs"/>
                  <w:rtl/>
                </w:rPr>
                <w:delText xml:space="preserve"> </w:delText>
              </w:r>
            </w:del>
            <w:ins w:id="12" w:author="חוה ראובני" w:date="2025-06-22T11:55:00Z">
              <w:r w:rsidR="001E1709">
                <w:rPr>
                  <w:rFonts w:ascii="David" w:hAnsi="David" w:hint="cs"/>
                  <w:rtl/>
                </w:rPr>
                <w:t>בתשרי</w:t>
              </w:r>
              <w:r w:rsidR="001E1709" w:rsidRPr="00B12868">
                <w:rPr>
                  <w:rFonts w:ascii="David" w:hAnsi="David" w:hint="cs"/>
                  <w:rtl/>
                </w:rPr>
                <w:t xml:space="preserve"> </w:t>
              </w:r>
            </w:ins>
            <w:proofErr w:type="spellStart"/>
            <w:r w:rsidRPr="00B12868">
              <w:rPr>
                <w:rFonts w:ascii="David" w:hAnsi="David" w:hint="cs"/>
                <w:rtl/>
              </w:rPr>
              <w:t>התשפ"</w:t>
            </w:r>
            <w:del w:id="13" w:author="חוה ראובני" w:date="2025-06-22T11:55:00Z">
              <w:r w:rsidRPr="00B12868" w:rsidDel="001E1709">
                <w:rPr>
                  <w:rFonts w:ascii="David" w:hAnsi="David" w:hint="cs"/>
                  <w:rtl/>
                </w:rPr>
                <w:delText>ה</w:delText>
              </w:r>
            </w:del>
            <w:ins w:id="14" w:author="חוה ראובני" w:date="2025-06-22T11:55:00Z">
              <w:r w:rsidR="001E1709">
                <w:rPr>
                  <w:rFonts w:ascii="David" w:hAnsi="David" w:hint="cs"/>
                  <w:rtl/>
                </w:rPr>
                <w:t>ו</w:t>
              </w:r>
            </w:ins>
            <w:proofErr w:type="spellEnd"/>
            <w:r w:rsidRPr="00B12868">
              <w:rPr>
                <w:rFonts w:ascii="David" w:hAnsi="David" w:hint="cs"/>
                <w:rtl/>
              </w:rPr>
              <w:t xml:space="preserve"> (</w:t>
            </w:r>
            <w:del w:id="15" w:author="חוה ראובני" w:date="2025-06-22T11:54:00Z">
              <w:r w:rsidR="006E353E" w:rsidDel="001E1709">
                <w:rPr>
                  <w:rFonts w:ascii="David" w:hAnsi="David" w:hint="cs"/>
                  <w:rtl/>
                </w:rPr>
                <w:delText>3</w:delText>
              </w:r>
              <w:r w:rsidR="00A86E08" w:rsidDel="001E1709">
                <w:rPr>
                  <w:rFonts w:ascii="David" w:hAnsi="David" w:hint="cs"/>
                  <w:rtl/>
                </w:rPr>
                <w:delText>1</w:delText>
              </w:r>
              <w:r w:rsidR="006E353E" w:rsidDel="001E1709">
                <w:rPr>
                  <w:rFonts w:ascii="David" w:hAnsi="David" w:hint="cs"/>
                  <w:rtl/>
                </w:rPr>
                <w:delText xml:space="preserve"> ביו</w:delText>
              </w:r>
              <w:r w:rsidR="00A86E08" w:rsidDel="001E1709">
                <w:rPr>
                  <w:rFonts w:ascii="David" w:hAnsi="David" w:hint="cs"/>
                  <w:rtl/>
                </w:rPr>
                <w:delText>ל</w:delText>
              </w:r>
              <w:r w:rsidR="006E353E" w:rsidDel="001E1709">
                <w:rPr>
                  <w:rFonts w:ascii="David" w:hAnsi="David" w:hint="cs"/>
                  <w:rtl/>
                </w:rPr>
                <w:delText>י</w:delText>
              </w:r>
            </w:del>
            <w:ins w:id="16" w:author="חוה ראובני" w:date="2025-06-22T11:54:00Z">
              <w:r w:rsidR="001E1709">
                <w:rPr>
                  <w:rFonts w:ascii="David" w:hAnsi="David" w:hint="cs"/>
                  <w:rtl/>
                </w:rPr>
                <w:t>30 בספטמבר</w:t>
              </w:r>
            </w:ins>
            <w:r w:rsidR="006E353E">
              <w:rPr>
                <w:rFonts w:ascii="David" w:hAnsi="David" w:hint="cs"/>
                <w:rtl/>
              </w:rPr>
              <w:t>,</w:t>
            </w:r>
            <w:r w:rsidRPr="00B12868">
              <w:rPr>
                <w:rFonts w:ascii="David" w:hAnsi="David" w:hint="cs"/>
                <w:rtl/>
              </w:rPr>
              <w:t xml:space="preserve"> 2025)</w:t>
            </w:r>
            <w:r w:rsidR="007B5F75">
              <w:rPr>
                <w:rFonts w:ascii="David" w:hAnsi="David" w:hint="cs"/>
                <w:rtl/>
              </w:rPr>
              <w:t xml:space="preserve"> (להלן </w:t>
            </w:r>
            <w:r w:rsidR="007B5F75">
              <w:rPr>
                <w:rFonts w:ascii="David" w:hAnsi="David"/>
                <w:rtl/>
              </w:rPr>
              <w:t>–</w:t>
            </w:r>
            <w:r w:rsidR="007B5F75">
              <w:rPr>
                <w:rFonts w:ascii="David" w:hAnsi="David" w:hint="cs"/>
                <w:rtl/>
              </w:rPr>
              <w:t xml:space="preserve"> התקופה הקובעת)</w:t>
            </w:r>
            <w:r w:rsidRPr="00B12868">
              <w:rPr>
                <w:rFonts w:ascii="David" w:hAnsi="David" w:hint="cs"/>
                <w:rtl/>
              </w:rPr>
              <w:t>,</w:t>
            </w:r>
            <w:r w:rsidR="00CF17B0">
              <w:rPr>
                <w:rFonts w:ascii="David" w:hAnsi="David" w:hint="cs"/>
                <w:rtl/>
              </w:rPr>
              <w:t xml:space="preserve"> </w:t>
            </w:r>
            <w:r w:rsidRPr="00B12868">
              <w:rPr>
                <w:rFonts w:ascii="David" w:hAnsi="David" w:hint="cs"/>
                <w:rtl/>
              </w:rPr>
              <w:t xml:space="preserve">יחולו </w:t>
            </w:r>
            <w:del w:id="17" w:author="איתי עצמון" w:date="2025-06-19T14:29:00Z">
              <w:r w:rsidR="00B714F3" w:rsidDel="000C6D85">
                <w:rPr>
                  <w:rFonts w:ascii="David" w:hAnsi="David" w:hint="cs"/>
                  <w:rtl/>
                </w:rPr>
                <w:delText xml:space="preserve">עליו </w:delText>
              </w:r>
            </w:del>
            <w:ins w:id="18" w:author="איתי עצמון" w:date="2025-06-19T14:29:00Z">
              <w:r w:rsidR="000C6D85">
                <w:rPr>
                  <w:rFonts w:ascii="David" w:hAnsi="David" w:hint="cs"/>
                  <w:rtl/>
                </w:rPr>
                <w:t xml:space="preserve">לגביו </w:t>
              </w:r>
            </w:ins>
            <w:r w:rsidRPr="00B12868">
              <w:rPr>
                <w:rFonts w:ascii="David" w:hAnsi="David" w:hint="cs"/>
                <w:rtl/>
              </w:rPr>
              <w:t>הוראות אלה</w:t>
            </w:r>
            <w:r w:rsidR="00B714F3">
              <w:rPr>
                <w:rFonts w:ascii="David" w:hAnsi="David" w:hint="cs"/>
                <w:rtl/>
              </w:rPr>
              <w:t>:</w:t>
            </w:r>
            <w:r w:rsidR="00275E44" w:rsidRPr="00B12868">
              <w:rPr>
                <w:rFonts w:ascii="David" w:hAnsi="David" w:hint="cs"/>
                <w:rtl/>
              </w:rPr>
              <w:t xml:space="preserve"> </w:t>
            </w:r>
            <w:r w:rsidR="00ED4D7B" w:rsidRPr="00B12868">
              <w:rPr>
                <w:rFonts w:ascii="David" w:hAnsi="David" w:hint="cs"/>
                <w:rtl/>
              </w:rPr>
              <w:t xml:space="preserve"> </w:t>
            </w:r>
          </w:p>
        </w:tc>
      </w:tr>
      <w:tr w:rsidR="00275E44" w:rsidRPr="00B12868" w14:paraId="0B66FDB4" w14:textId="77777777" w:rsidTr="00275E44">
        <w:trPr>
          <w:cantSplit/>
          <w:trHeight w:val="60"/>
        </w:trPr>
        <w:tc>
          <w:tcPr>
            <w:tcW w:w="1870" w:type="dxa"/>
          </w:tcPr>
          <w:p w14:paraId="57A6CD74" w14:textId="77777777" w:rsidR="00275E44" w:rsidRPr="00B12868" w:rsidRDefault="00275E44">
            <w:pPr>
              <w:pStyle w:val="TableSideHeading"/>
              <w:rPr>
                <w:rFonts w:ascii="David" w:hAnsi="David"/>
              </w:rPr>
            </w:pPr>
          </w:p>
        </w:tc>
        <w:tc>
          <w:tcPr>
            <w:tcW w:w="624" w:type="dxa"/>
          </w:tcPr>
          <w:p w14:paraId="3524AF83" w14:textId="77777777" w:rsidR="00275E44" w:rsidRPr="00B12868" w:rsidRDefault="00275E44">
            <w:pPr>
              <w:pStyle w:val="TableText"/>
              <w:rPr>
                <w:rFonts w:ascii="David" w:hAnsi="David"/>
              </w:rPr>
            </w:pPr>
          </w:p>
        </w:tc>
        <w:tc>
          <w:tcPr>
            <w:tcW w:w="624" w:type="dxa"/>
          </w:tcPr>
          <w:p w14:paraId="5B6DFC4B" w14:textId="77777777" w:rsidR="00275E44" w:rsidRPr="00B12868" w:rsidRDefault="00275E44">
            <w:pPr>
              <w:pStyle w:val="TableText"/>
              <w:rPr>
                <w:rFonts w:ascii="David" w:hAnsi="David"/>
              </w:rPr>
            </w:pPr>
          </w:p>
        </w:tc>
        <w:tc>
          <w:tcPr>
            <w:tcW w:w="6520" w:type="dxa"/>
          </w:tcPr>
          <w:p w14:paraId="2574C2EE" w14:textId="30107751" w:rsidR="00275E44" w:rsidRPr="00257C07" w:rsidRDefault="00275E44" w:rsidP="000C6D85">
            <w:pPr>
              <w:pStyle w:val="TableBlock"/>
              <w:numPr>
                <w:ilvl w:val="0"/>
                <w:numId w:val="25"/>
              </w:numPr>
              <w:tabs>
                <w:tab w:val="left" w:pos="624"/>
              </w:tabs>
              <w:rPr>
                <w:rFonts w:ascii="David" w:hAnsi="David"/>
              </w:rPr>
            </w:pPr>
            <w:r w:rsidRPr="00257C07">
              <w:rPr>
                <w:rFonts w:ascii="David" w:hAnsi="David" w:hint="cs"/>
                <w:rtl/>
              </w:rPr>
              <w:t xml:space="preserve"> </w:t>
            </w:r>
            <w:del w:id="19" w:author="חוה ראובני" w:date="2025-06-22T11:26:00Z">
              <w:r w:rsidR="00B714F3" w:rsidRPr="00257C07" w:rsidDel="00652996">
                <w:rPr>
                  <w:rFonts w:ascii="David" w:hAnsi="David" w:hint="cs"/>
                  <w:rtl/>
                </w:rPr>
                <w:delText xml:space="preserve">תוקף </w:delText>
              </w:r>
            </w:del>
            <w:r w:rsidR="004F739A" w:rsidRPr="00257C07">
              <w:rPr>
                <w:rFonts w:ascii="David" w:hAnsi="David" w:hint="cs"/>
                <w:rtl/>
              </w:rPr>
              <w:t>ה</w:t>
            </w:r>
            <w:r w:rsidR="00C26F29" w:rsidRPr="00257C07">
              <w:rPr>
                <w:rFonts w:ascii="David" w:hAnsi="David" w:hint="cs"/>
                <w:rtl/>
              </w:rPr>
              <w:t xml:space="preserve">היתר </w:t>
            </w:r>
            <w:del w:id="20" w:author="חוה ראובני" w:date="2025-06-22T11:26:00Z">
              <w:r w:rsidR="00B714F3" w:rsidRPr="00257C07" w:rsidDel="00652996">
                <w:rPr>
                  <w:rFonts w:ascii="David" w:hAnsi="David" w:hint="cs"/>
                  <w:rtl/>
                </w:rPr>
                <w:delText>מוארך</w:delText>
              </w:r>
              <w:r w:rsidR="00D101B8" w:rsidRPr="00257C07" w:rsidDel="00652996">
                <w:rPr>
                  <w:rFonts w:ascii="David" w:hAnsi="David" w:hint="cs"/>
                  <w:rtl/>
                </w:rPr>
                <w:delText xml:space="preserve"> או מחודש </w:delText>
              </w:r>
              <w:r w:rsidR="00B714F3" w:rsidRPr="00257C07" w:rsidDel="00652996">
                <w:rPr>
                  <w:rFonts w:ascii="David" w:hAnsi="David" w:hint="cs"/>
                  <w:rtl/>
                </w:rPr>
                <w:delText>ב</w:delText>
              </w:r>
              <w:r w:rsidR="00C274CE" w:rsidRPr="00257C07" w:rsidDel="00652996">
                <w:rPr>
                  <w:rFonts w:ascii="David" w:hAnsi="David" w:hint="cs"/>
                  <w:rtl/>
                </w:rPr>
                <w:delText>ז</w:delText>
              </w:r>
              <w:r w:rsidR="00B714F3" w:rsidRPr="00257C07" w:rsidDel="00652996">
                <w:rPr>
                  <w:rFonts w:ascii="David" w:hAnsi="David" w:hint="cs"/>
                  <w:rtl/>
                </w:rPr>
                <w:delText>את</w:delText>
              </w:r>
              <w:r w:rsidR="00D101B8" w:rsidRPr="00257C07" w:rsidDel="00652996">
                <w:rPr>
                  <w:rFonts w:ascii="David" w:hAnsi="David" w:hint="cs"/>
                  <w:rtl/>
                </w:rPr>
                <w:delText>, לפי העניין</w:delText>
              </w:r>
            </w:del>
            <w:ins w:id="21" w:author="איתי עצמון" w:date="2025-06-19T14:25:00Z">
              <w:del w:id="22" w:author="חוה ראובני" w:date="2025-06-22T11:26:00Z">
                <w:r w:rsidR="000C6D85" w:rsidRPr="00257C07" w:rsidDel="00652996">
                  <w:rPr>
                    <w:rFonts w:ascii="David" w:hAnsi="David" w:hint="cs"/>
                    <w:rtl/>
                  </w:rPr>
                  <w:delText>,</w:delText>
                </w:r>
              </w:del>
            </w:ins>
            <w:ins w:id="23" w:author="חוה ראובני" w:date="2025-06-22T11:26:00Z">
              <w:r w:rsidR="00652996" w:rsidRPr="00257C07">
                <w:rPr>
                  <w:rFonts w:ascii="David" w:hAnsi="David" w:hint="cs"/>
                  <w:rtl/>
                </w:rPr>
                <w:t>יהיה בתוקף</w:t>
              </w:r>
            </w:ins>
            <w:r w:rsidR="00B714F3" w:rsidRPr="00257C07">
              <w:rPr>
                <w:rFonts w:ascii="David" w:hAnsi="David" w:hint="cs"/>
                <w:rtl/>
              </w:rPr>
              <w:t xml:space="preserve"> </w:t>
            </w:r>
            <w:r w:rsidR="00C26F29" w:rsidRPr="00257C07">
              <w:rPr>
                <w:rFonts w:ascii="David" w:hAnsi="David" w:hint="cs"/>
                <w:rtl/>
              </w:rPr>
              <w:t xml:space="preserve">לתקופה של </w:t>
            </w:r>
            <w:r w:rsidR="004E4557" w:rsidRPr="00257C07">
              <w:rPr>
                <w:rFonts w:ascii="David" w:hAnsi="David" w:hint="cs"/>
                <w:rtl/>
              </w:rPr>
              <w:t>3 חודשים</w:t>
            </w:r>
            <w:r w:rsidR="00C26F29" w:rsidRPr="00257C07">
              <w:rPr>
                <w:rFonts w:ascii="David" w:hAnsi="David" w:hint="cs"/>
                <w:rtl/>
              </w:rPr>
              <w:t xml:space="preserve"> מתום תקופת תוקפו </w:t>
            </w:r>
            <w:r w:rsidR="002E25F7" w:rsidRPr="00257C07">
              <w:rPr>
                <w:rFonts w:ascii="David" w:hAnsi="David" w:hint="cs"/>
                <w:rtl/>
              </w:rPr>
              <w:t>או מיום תחיל</w:t>
            </w:r>
            <w:r w:rsidR="00384695" w:rsidRPr="00257C07">
              <w:rPr>
                <w:rFonts w:ascii="David" w:hAnsi="David" w:hint="cs"/>
                <w:rtl/>
              </w:rPr>
              <w:t>תן של תקנות אלה</w:t>
            </w:r>
            <w:r w:rsidR="002E25F7" w:rsidRPr="00257C07">
              <w:rPr>
                <w:rFonts w:ascii="David" w:hAnsi="David" w:hint="cs"/>
                <w:rtl/>
              </w:rPr>
              <w:t xml:space="preserve">, </w:t>
            </w:r>
            <w:r w:rsidR="00C66B28" w:rsidRPr="00257C07">
              <w:rPr>
                <w:rFonts w:ascii="David" w:hAnsi="David" w:hint="cs"/>
                <w:rtl/>
              </w:rPr>
              <w:t xml:space="preserve">לפי </w:t>
            </w:r>
            <w:r w:rsidR="002E25F7" w:rsidRPr="00257C07">
              <w:rPr>
                <w:rFonts w:ascii="David" w:hAnsi="David" w:hint="cs"/>
                <w:rtl/>
              </w:rPr>
              <w:t xml:space="preserve">המאוחר </w:t>
            </w:r>
            <w:r w:rsidR="00C66B28" w:rsidRPr="00257C07">
              <w:rPr>
                <w:rFonts w:ascii="David" w:hAnsi="David" w:hint="cs"/>
                <w:rtl/>
              </w:rPr>
              <w:t xml:space="preserve">שבהם </w:t>
            </w:r>
            <w:r w:rsidR="00C26F29" w:rsidRPr="00257C07">
              <w:rPr>
                <w:rFonts w:ascii="David" w:hAnsi="David"/>
                <w:rtl/>
              </w:rPr>
              <w:t>(</w:t>
            </w:r>
            <w:r w:rsidR="00C26F29" w:rsidRPr="00257C07">
              <w:rPr>
                <w:rFonts w:ascii="David" w:hAnsi="David" w:hint="cs"/>
                <w:rtl/>
              </w:rPr>
              <w:t>להלן- תקופת ההארכה)</w:t>
            </w:r>
            <w:r w:rsidR="006E353E" w:rsidRPr="00257C07">
              <w:rPr>
                <w:rFonts w:ascii="David" w:hAnsi="David" w:hint="cs"/>
                <w:rtl/>
              </w:rPr>
              <w:t xml:space="preserve">, </w:t>
            </w:r>
            <w:del w:id="24" w:author="חוה ראובני" w:date="2025-06-22T11:22:00Z">
              <w:r w:rsidR="006E353E" w:rsidRPr="00257C07" w:rsidDel="00652996">
                <w:rPr>
                  <w:rFonts w:ascii="David" w:hAnsi="David" w:hint="cs"/>
                  <w:rtl/>
                </w:rPr>
                <w:delText>ובלבד שלא התקיים</w:delText>
              </w:r>
            </w:del>
            <w:ins w:id="25" w:author="חוה ראובני" w:date="2025-06-22T11:22:00Z">
              <w:r w:rsidR="00652996" w:rsidRPr="00257C07">
                <w:rPr>
                  <w:rFonts w:ascii="David" w:hAnsi="David" w:hint="cs"/>
                  <w:rtl/>
                </w:rPr>
                <w:t>א</w:t>
              </w:r>
            </w:ins>
            <w:ins w:id="26" w:author="חוה ראובני" w:date="2025-06-22T11:23:00Z">
              <w:r w:rsidR="00652996" w:rsidRPr="00257C07">
                <w:rPr>
                  <w:rFonts w:ascii="David" w:hAnsi="David" w:hint="cs"/>
                  <w:rtl/>
                </w:rPr>
                <w:t>לא אם כן מצא המפקח כי התקיים</w:t>
              </w:r>
            </w:ins>
            <w:r w:rsidR="006E353E" w:rsidRPr="00257C07">
              <w:rPr>
                <w:rFonts w:ascii="David" w:hAnsi="David" w:hint="cs"/>
                <w:rtl/>
              </w:rPr>
              <w:t xml:space="preserve"> </w:t>
            </w:r>
            <w:del w:id="27" w:author="חוה ראובני" w:date="2025-06-22T11:11:00Z">
              <w:r w:rsidR="006E353E" w:rsidRPr="00257C07" w:rsidDel="00F22FBD">
                <w:rPr>
                  <w:rFonts w:ascii="David" w:hAnsi="David" w:hint="eastAsia"/>
                  <w:rtl/>
                </w:rPr>
                <w:delText>במבקש</w:delText>
              </w:r>
              <w:r w:rsidR="000A78A9" w:rsidRPr="00257C07" w:rsidDel="00F22FBD">
                <w:rPr>
                  <w:rFonts w:ascii="David" w:hAnsi="David" w:hint="cs"/>
                  <w:rtl/>
                </w:rPr>
                <w:delText xml:space="preserve"> </w:delText>
              </w:r>
            </w:del>
            <w:ins w:id="28" w:author="חוה ראובני" w:date="2025-06-22T11:13:00Z">
              <w:r w:rsidR="001B72B1" w:rsidRPr="00257C07">
                <w:rPr>
                  <w:rFonts w:ascii="David" w:hAnsi="David" w:hint="cs"/>
                  <w:rtl/>
                </w:rPr>
                <w:t xml:space="preserve">בבעל ההיתר או </w:t>
              </w:r>
            </w:ins>
            <w:ins w:id="29" w:author="חוה ראובני" w:date="2025-06-22T11:59:00Z">
              <w:r w:rsidR="007D4272" w:rsidRPr="00257C07">
                <w:rPr>
                  <w:rFonts w:ascii="David" w:hAnsi="David" w:hint="cs"/>
                  <w:rtl/>
                </w:rPr>
                <w:t>ב</w:t>
              </w:r>
            </w:ins>
            <w:ins w:id="30" w:author="חוה ראובני" w:date="2025-06-22T11:14:00Z">
              <w:r w:rsidR="001B72B1" w:rsidRPr="00257C07">
                <w:rPr>
                  <w:rFonts w:ascii="David" w:hAnsi="David" w:hint="cs"/>
                  <w:rtl/>
                </w:rPr>
                <w:t xml:space="preserve">מי </w:t>
              </w:r>
            </w:ins>
            <w:ins w:id="31" w:author="חוה ראובני" w:date="2025-06-22T11:13:00Z">
              <w:r w:rsidR="001B72B1" w:rsidRPr="00257C07">
                <w:rPr>
                  <w:rFonts w:ascii="David" w:hAnsi="David" w:hint="cs"/>
                  <w:rtl/>
                </w:rPr>
                <w:t>שהיה בעל</w:t>
              </w:r>
            </w:ins>
            <w:ins w:id="32" w:author="חוה ראובני" w:date="2025-06-22T11:11:00Z">
              <w:r w:rsidR="00F22FBD" w:rsidRPr="00257C07">
                <w:rPr>
                  <w:rFonts w:ascii="David" w:hAnsi="David" w:hint="cs"/>
                  <w:rtl/>
                </w:rPr>
                <w:t xml:space="preserve"> </w:t>
              </w:r>
            </w:ins>
            <w:r w:rsidR="000A78A9" w:rsidRPr="00257C07">
              <w:rPr>
                <w:rFonts w:ascii="David" w:hAnsi="David" w:hint="cs"/>
                <w:rtl/>
              </w:rPr>
              <w:t>ההיתר</w:t>
            </w:r>
            <w:ins w:id="33" w:author="חוה ראובני" w:date="2025-06-22T11:14:00Z">
              <w:r w:rsidR="001B72B1" w:rsidRPr="00257C07">
                <w:rPr>
                  <w:rFonts w:ascii="David" w:hAnsi="David" w:hint="cs"/>
                  <w:rtl/>
                </w:rPr>
                <w:t>,</w:t>
              </w:r>
            </w:ins>
            <w:r w:rsidR="006E353E" w:rsidRPr="00257C07">
              <w:rPr>
                <w:rFonts w:ascii="David" w:hAnsi="David" w:hint="cs"/>
                <w:rtl/>
              </w:rPr>
              <w:t xml:space="preserve"> </w:t>
            </w:r>
            <w:ins w:id="34" w:author="חוה ראובני" w:date="2025-06-22T11:14:00Z">
              <w:r w:rsidR="001B72B1" w:rsidRPr="00257C07">
                <w:rPr>
                  <w:rFonts w:ascii="David" w:hAnsi="David" w:hint="cs"/>
                  <w:rtl/>
                </w:rPr>
                <w:t xml:space="preserve">לפי העניין, </w:t>
              </w:r>
            </w:ins>
            <w:r w:rsidR="006E353E" w:rsidRPr="00257C07">
              <w:rPr>
                <w:rFonts w:ascii="David" w:hAnsi="David" w:hint="cs"/>
                <w:rtl/>
              </w:rPr>
              <w:t>האמור בתקנה 15ב(2) לתקנות התעבורה, התשכ"א-1961</w:t>
            </w:r>
            <w:r w:rsidR="006E353E" w:rsidRPr="00257C07">
              <w:rPr>
                <w:rStyle w:val="a7"/>
                <w:rFonts w:ascii="David" w:hAnsi="David"/>
                <w:rtl/>
              </w:rPr>
              <w:footnoteReference w:id="3"/>
            </w:r>
            <w:r w:rsidR="00C26F29" w:rsidRPr="00257C07">
              <w:rPr>
                <w:rFonts w:ascii="David" w:hAnsi="David" w:hint="cs"/>
                <w:rtl/>
              </w:rPr>
              <w:t xml:space="preserve">; </w:t>
            </w:r>
            <w:r w:rsidR="009F4373" w:rsidRPr="00257C07">
              <w:rPr>
                <w:rFonts w:ascii="David" w:hAnsi="David" w:hint="cs"/>
                <w:rtl/>
              </w:rPr>
              <w:t>פסקה זו לא תחול על מי שהמפקח מצא לגביו</w:t>
            </w:r>
            <w:ins w:id="35" w:author="חוה ראובני" w:date="2025-06-22T11:59:00Z">
              <w:r w:rsidR="007D4272" w:rsidRPr="00257C07">
                <w:rPr>
                  <w:rFonts w:ascii="David" w:hAnsi="David" w:hint="cs"/>
                  <w:rtl/>
                </w:rPr>
                <w:t>,</w:t>
              </w:r>
            </w:ins>
            <w:ins w:id="36" w:author="חוה ראובני" w:date="2025-06-22T11:16:00Z">
              <w:r w:rsidR="001B72B1" w:rsidRPr="00257C07">
                <w:rPr>
                  <w:rFonts w:ascii="David" w:hAnsi="David" w:hint="cs"/>
                  <w:rtl/>
                </w:rPr>
                <w:t xml:space="preserve"> ערב יום התחילה</w:t>
              </w:r>
            </w:ins>
            <w:r w:rsidR="00C274CE" w:rsidRPr="00257C07">
              <w:rPr>
                <w:rFonts w:ascii="David" w:hAnsi="David" w:hint="cs"/>
                <w:rtl/>
              </w:rPr>
              <w:t>,</w:t>
            </w:r>
            <w:r w:rsidR="009F4373" w:rsidRPr="00257C07">
              <w:rPr>
                <w:rFonts w:ascii="David" w:hAnsi="David" w:hint="cs"/>
                <w:rtl/>
              </w:rPr>
              <w:t xml:space="preserve"> שהוא אינו עומד בתנאים לקבלת ההיתר האמורים בתקנה 11(א)</w:t>
            </w:r>
            <w:r w:rsidR="009F4373" w:rsidRPr="00257C07">
              <w:rPr>
                <w:rFonts w:ascii="David" w:hAnsi="David"/>
              </w:rPr>
              <w:t xml:space="preserve"> </w:t>
            </w:r>
            <w:r w:rsidR="009F4373" w:rsidRPr="00257C07">
              <w:rPr>
                <w:rFonts w:ascii="David" w:hAnsi="David" w:hint="cs"/>
                <w:rtl/>
              </w:rPr>
              <w:t>לתקנות העיקריות, כולם או חלקם</w:t>
            </w:r>
            <w:r w:rsidR="00A23D39" w:rsidRPr="00257C07">
              <w:rPr>
                <w:rFonts w:ascii="David" w:hAnsi="David" w:hint="cs"/>
                <w:rtl/>
              </w:rPr>
              <w:t>, והודע לו על כך</w:t>
            </w:r>
            <w:r w:rsidR="009F4373" w:rsidRPr="00257C07">
              <w:rPr>
                <w:rFonts w:ascii="David" w:hAnsi="David" w:hint="cs"/>
                <w:rtl/>
              </w:rPr>
              <w:t>;</w:t>
            </w:r>
          </w:p>
        </w:tc>
      </w:tr>
      <w:tr w:rsidR="00C26F29" w:rsidRPr="00B12868" w14:paraId="3099D70A" w14:textId="77777777" w:rsidTr="00275E44">
        <w:trPr>
          <w:cantSplit/>
          <w:trHeight w:val="60"/>
        </w:trPr>
        <w:tc>
          <w:tcPr>
            <w:tcW w:w="1870" w:type="dxa"/>
          </w:tcPr>
          <w:p w14:paraId="091FA2AF" w14:textId="77777777" w:rsidR="00C26F29" w:rsidRPr="00B12868" w:rsidRDefault="00C26F29">
            <w:pPr>
              <w:pStyle w:val="TableSideHeading"/>
              <w:rPr>
                <w:rFonts w:ascii="David" w:hAnsi="David"/>
              </w:rPr>
            </w:pPr>
          </w:p>
        </w:tc>
        <w:tc>
          <w:tcPr>
            <w:tcW w:w="624" w:type="dxa"/>
          </w:tcPr>
          <w:p w14:paraId="1DB0C135" w14:textId="77777777" w:rsidR="00C26F29" w:rsidRPr="00B12868" w:rsidRDefault="00C26F29">
            <w:pPr>
              <w:pStyle w:val="TableText"/>
              <w:rPr>
                <w:rFonts w:ascii="David" w:hAnsi="David"/>
              </w:rPr>
            </w:pPr>
          </w:p>
        </w:tc>
        <w:tc>
          <w:tcPr>
            <w:tcW w:w="624" w:type="dxa"/>
          </w:tcPr>
          <w:p w14:paraId="20F0D97C" w14:textId="77777777" w:rsidR="00C26F29" w:rsidRPr="00B12868" w:rsidRDefault="00C26F29">
            <w:pPr>
              <w:pStyle w:val="TableText"/>
              <w:rPr>
                <w:rFonts w:ascii="David" w:hAnsi="David"/>
              </w:rPr>
            </w:pPr>
          </w:p>
        </w:tc>
        <w:tc>
          <w:tcPr>
            <w:tcW w:w="6520" w:type="dxa"/>
          </w:tcPr>
          <w:p w14:paraId="52D42B9C" w14:textId="293E0B22" w:rsidR="00C26F29" w:rsidRPr="00257C07" w:rsidRDefault="00652996" w:rsidP="0075776A">
            <w:pPr>
              <w:pStyle w:val="TableBlock"/>
              <w:numPr>
                <w:ilvl w:val="0"/>
                <w:numId w:val="25"/>
              </w:numPr>
              <w:tabs>
                <w:tab w:val="left" w:pos="624"/>
              </w:tabs>
              <w:rPr>
                <w:rFonts w:ascii="David" w:hAnsi="David"/>
                <w:rtl/>
              </w:rPr>
            </w:pPr>
            <w:ins w:id="37" w:author="חוה ראובני" w:date="2025-06-22T11:27:00Z">
              <w:r w:rsidRPr="00257C07">
                <w:rPr>
                  <w:rFonts w:ascii="David" w:hAnsi="David" w:hint="cs"/>
                  <w:rtl/>
                </w:rPr>
                <w:t>מי שחלות עליו הוראות פסקה (1) ו</w:t>
              </w:r>
            </w:ins>
            <w:r w:rsidR="0093238A" w:rsidRPr="00257C07">
              <w:rPr>
                <w:rFonts w:ascii="David" w:hAnsi="David" w:hint="cs"/>
                <w:rtl/>
              </w:rPr>
              <w:t xml:space="preserve">התקיימו </w:t>
            </w:r>
            <w:del w:id="38" w:author="חוה ראובני" w:date="2025-06-22T11:27:00Z">
              <w:r w:rsidR="0093238A" w:rsidRPr="00257C07" w:rsidDel="00652996">
                <w:rPr>
                  <w:rFonts w:ascii="David" w:hAnsi="David" w:hint="cs"/>
                  <w:rtl/>
                </w:rPr>
                <w:delText>ב</w:delText>
              </w:r>
              <w:r w:rsidR="0093238A" w:rsidRPr="00257C07" w:rsidDel="00652996">
                <w:rPr>
                  <w:rFonts w:ascii="David" w:hAnsi="David" w:hint="eastAsia"/>
                  <w:rtl/>
                </w:rPr>
                <w:delText>מבקש</w:delText>
              </w:r>
              <w:r w:rsidR="0093238A" w:rsidRPr="00257C07" w:rsidDel="00652996">
                <w:rPr>
                  <w:rFonts w:ascii="David" w:hAnsi="David"/>
                  <w:rtl/>
                </w:rPr>
                <w:delText xml:space="preserve"> </w:delText>
              </w:r>
              <w:r w:rsidR="0093238A" w:rsidRPr="00257C07" w:rsidDel="00652996">
                <w:rPr>
                  <w:rFonts w:ascii="David" w:hAnsi="David" w:hint="eastAsia"/>
                  <w:rtl/>
                </w:rPr>
                <w:delText>היתר</w:delText>
              </w:r>
            </w:del>
            <w:ins w:id="39" w:author="חוה ראובני" w:date="2025-06-22T11:27:00Z">
              <w:r w:rsidRPr="00257C07">
                <w:rPr>
                  <w:rFonts w:ascii="David" w:hAnsi="David" w:hint="cs"/>
                  <w:rtl/>
                </w:rPr>
                <w:t>בו</w:t>
              </w:r>
            </w:ins>
            <w:r w:rsidR="0093238A" w:rsidRPr="00257C07">
              <w:rPr>
                <w:rFonts w:ascii="David" w:hAnsi="David" w:hint="cs"/>
                <w:rtl/>
              </w:rPr>
              <w:t xml:space="preserve"> </w:t>
            </w:r>
            <w:r w:rsidR="00BA2E30" w:rsidRPr="00257C07">
              <w:rPr>
                <w:rFonts w:ascii="David" w:hAnsi="David" w:hint="cs"/>
                <w:rtl/>
              </w:rPr>
              <w:t xml:space="preserve">להנחת דעתו של המפקח </w:t>
            </w:r>
            <w:del w:id="40" w:author="חוה ראובני" w:date="2025-06-22T11:28:00Z">
              <w:r w:rsidR="00BA2E30" w:rsidRPr="00257C07" w:rsidDel="00652996">
                <w:rPr>
                  <w:rFonts w:ascii="David" w:hAnsi="David" w:hint="cs"/>
                  <w:rtl/>
                </w:rPr>
                <w:delText xml:space="preserve">כאמור </w:delText>
              </w:r>
            </w:del>
            <w:ins w:id="41" w:author="חוה ראובני" w:date="2025-06-22T11:29:00Z">
              <w:r w:rsidRPr="00257C07">
                <w:rPr>
                  <w:rFonts w:ascii="David" w:hAnsi="David" w:hint="cs"/>
                  <w:rtl/>
                </w:rPr>
                <w:t xml:space="preserve">התנאים האמורים </w:t>
              </w:r>
            </w:ins>
            <w:r w:rsidR="00BA2E30" w:rsidRPr="00257C07">
              <w:rPr>
                <w:rFonts w:ascii="David" w:hAnsi="David" w:hint="cs"/>
                <w:rtl/>
              </w:rPr>
              <w:t>ב</w:t>
            </w:r>
            <w:r w:rsidR="0093238A" w:rsidRPr="00257C07">
              <w:rPr>
                <w:rFonts w:ascii="David" w:hAnsi="David" w:hint="cs"/>
                <w:rtl/>
              </w:rPr>
              <w:t>תקנה 11</w:t>
            </w:r>
            <w:r w:rsidR="005D0850" w:rsidRPr="00257C07">
              <w:rPr>
                <w:rFonts w:ascii="David" w:hAnsi="David" w:hint="cs"/>
                <w:rtl/>
              </w:rPr>
              <w:t>(א)</w:t>
            </w:r>
            <w:r w:rsidR="0093238A" w:rsidRPr="00257C07">
              <w:rPr>
                <w:rFonts w:ascii="David" w:hAnsi="David" w:hint="cs"/>
                <w:rtl/>
              </w:rPr>
              <w:t xml:space="preserve"> לתקנות העיקריות</w:t>
            </w:r>
            <w:ins w:id="42" w:author="חוה ראובני" w:date="2025-06-22T11:30:00Z">
              <w:r w:rsidRPr="00257C07">
                <w:rPr>
                  <w:rFonts w:ascii="David" w:hAnsi="David" w:hint="cs"/>
                  <w:rtl/>
                </w:rPr>
                <w:t>,</w:t>
              </w:r>
            </w:ins>
            <w:r w:rsidR="0093238A" w:rsidRPr="00257C07">
              <w:rPr>
                <w:rFonts w:ascii="David" w:hAnsi="David" w:hint="cs"/>
                <w:rtl/>
              </w:rPr>
              <w:t xml:space="preserve"> </w:t>
            </w:r>
            <w:ins w:id="43" w:author="חוה ראובני" w:date="2025-06-22T11:28:00Z">
              <w:r w:rsidRPr="00257C07">
                <w:rPr>
                  <w:rFonts w:ascii="David" w:hAnsi="David" w:hint="cs"/>
                  <w:rtl/>
                </w:rPr>
                <w:t xml:space="preserve">תוקף ההיתר שיקבל </w:t>
              </w:r>
            </w:ins>
            <w:del w:id="44" w:author="חוה ראובני" w:date="2025-06-22T11:28:00Z">
              <w:r w:rsidR="00FB5FB8" w:rsidRPr="00257C07" w:rsidDel="00652996">
                <w:rPr>
                  <w:rFonts w:ascii="David" w:hAnsi="David" w:hint="cs"/>
                  <w:rtl/>
                </w:rPr>
                <w:delText xml:space="preserve">היתר </w:delText>
              </w:r>
              <w:r w:rsidR="005D0850" w:rsidRPr="00257C07" w:rsidDel="00652996">
                <w:rPr>
                  <w:rFonts w:ascii="David" w:hAnsi="David" w:hint="cs"/>
                  <w:rtl/>
                </w:rPr>
                <w:delText>שתוקפו הוא</w:delText>
              </w:r>
            </w:del>
            <w:ins w:id="45" w:author="חוה ראובני" w:date="2025-06-22T11:28:00Z">
              <w:r w:rsidRPr="00257C07">
                <w:rPr>
                  <w:rFonts w:ascii="David" w:hAnsi="David" w:hint="cs"/>
                  <w:rtl/>
                </w:rPr>
                <w:t>יהיה</w:t>
              </w:r>
            </w:ins>
            <w:r w:rsidR="00FB5FB8" w:rsidRPr="00257C07">
              <w:rPr>
                <w:rFonts w:ascii="David" w:hAnsi="David" w:hint="cs"/>
                <w:rtl/>
              </w:rPr>
              <w:t xml:space="preserve"> </w:t>
            </w:r>
            <w:r w:rsidR="005D0850" w:rsidRPr="00257C07">
              <w:rPr>
                <w:rFonts w:ascii="David" w:hAnsi="David" w:hint="cs"/>
                <w:rtl/>
              </w:rPr>
              <w:t>ל</w:t>
            </w:r>
            <w:r w:rsidR="00FB5FB8" w:rsidRPr="00257C07">
              <w:rPr>
                <w:rFonts w:ascii="David" w:hAnsi="David" w:hint="cs"/>
                <w:rtl/>
              </w:rPr>
              <w:t xml:space="preserve">שנתיים </w:t>
            </w:r>
            <w:r w:rsidR="005D0850" w:rsidRPr="00257C07">
              <w:rPr>
                <w:rFonts w:ascii="David" w:hAnsi="David" w:hint="cs"/>
                <w:rtl/>
              </w:rPr>
              <w:t>כאמור בתקנה 11(ב) לתקנות העיקריות</w:t>
            </w:r>
            <w:ins w:id="46" w:author="חוה ראובני" w:date="2025-06-22T11:30:00Z">
              <w:r w:rsidRPr="00257C07">
                <w:rPr>
                  <w:rFonts w:ascii="David" w:hAnsi="David" w:hint="cs"/>
                  <w:rtl/>
                </w:rPr>
                <w:t>,</w:t>
              </w:r>
            </w:ins>
            <w:r w:rsidR="005D0850" w:rsidRPr="00257C07">
              <w:rPr>
                <w:rFonts w:ascii="David" w:hAnsi="David" w:hint="cs"/>
                <w:rtl/>
              </w:rPr>
              <w:t xml:space="preserve"> </w:t>
            </w:r>
            <w:r w:rsidR="00FB5FB8" w:rsidRPr="00257C07">
              <w:rPr>
                <w:rFonts w:ascii="David" w:hAnsi="David" w:hint="cs"/>
                <w:rtl/>
              </w:rPr>
              <w:t>שב</w:t>
            </w:r>
            <w:ins w:id="47" w:author="חוה ראובני" w:date="2025-06-22T11:28:00Z">
              <w:r w:rsidRPr="00257C07">
                <w:rPr>
                  <w:rFonts w:ascii="David" w:hAnsi="David" w:hint="cs"/>
                  <w:rtl/>
                </w:rPr>
                <w:t>הן</w:t>
              </w:r>
            </w:ins>
            <w:del w:id="48" w:author="חוה ראובני" w:date="2025-06-22T11:28:00Z">
              <w:r w:rsidR="005D0850" w:rsidRPr="00257C07" w:rsidDel="00652996">
                <w:rPr>
                  <w:rFonts w:ascii="David" w:hAnsi="David" w:hint="cs"/>
                  <w:rtl/>
                </w:rPr>
                <w:delText>ו</w:delText>
              </w:r>
            </w:del>
            <w:r w:rsidR="00FB5FB8" w:rsidRPr="00257C07">
              <w:rPr>
                <w:rFonts w:ascii="David" w:hAnsi="David" w:hint="cs"/>
                <w:rtl/>
              </w:rPr>
              <w:t xml:space="preserve"> תיכלל תקופת ההארכה. </w:t>
            </w:r>
          </w:p>
        </w:tc>
      </w:tr>
      <w:tr w:rsidR="00652996" w:rsidRPr="00B12868" w14:paraId="42F98018" w14:textId="77777777" w:rsidTr="00275E44">
        <w:trPr>
          <w:cantSplit/>
          <w:trHeight w:val="60"/>
          <w:ins w:id="49" w:author="חוה ראובני" w:date="2025-06-22T11:31:00Z"/>
        </w:trPr>
        <w:tc>
          <w:tcPr>
            <w:tcW w:w="1870" w:type="dxa"/>
          </w:tcPr>
          <w:p w14:paraId="7822E62B" w14:textId="62C0FBE6" w:rsidR="00652996" w:rsidRPr="00B12868" w:rsidRDefault="00652996">
            <w:pPr>
              <w:pStyle w:val="TableSideHeading"/>
              <w:rPr>
                <w:ins w:id="50" w:author="חוה ראובני" w:date="2025-06-22T11:31:00Z"/>
                <w:rFonts w:ascii="David" w:hAnsi="David"/>
              </w:rPr>
            </w:pPr>
          </w:p>
        </w:tc>
        <w:tc>
          <w:tcPr>
            <w:tcW w:w="624" w:type="dxa"/>
          </w:tcPr>
          <w:p w14:paraId="6DE4F555" w14:textId="77777777" w:rsidR="00652996" w:rsidRPr="00B12868" w:rsidRDefault="00652996">
            <w:pPr>
              <w:pStyle w:val="TableText"/>
              <w:rPr>
                <w:ins w:id="51" w:author="חוה ראובני" w:date="2025-06-22T11:31:00Z"/>
                <w:rFonts w:ascii="David" w:hAnsi="David"/>
              </w:rPr>
            </w:pPr>
          </w:p>
        </w:tc>
        <w:tc>
          <w:tcPr>
            <w:tcW w:w="624" w:type="dxa"/>
          </w:tcPr>
          <w:p w14:paraId="03A4A582" w14:textId="77777777" w:rsidR="00652996" w:rsidRPr="00B12868" w:rsidRDefault="00652996">
            <w:pPr>
              <w:pStyle w:val="TableText"/>
              <w:rPr>
                <w:ins w:id="52" w:author="חוה ראובני" w:date="2025-06-22T11:31:00Z"/>
                <w:rFonts w:ascii="David" w:hAnsi="David"/>
              </w:rPr>
            </w:pPr>
          </w:p>
        </w:tc>
        <w:tc>
          <w:tcPr>
            <w:tcW w:w="6520" w:type="dxa"/>
          </w:tcPr>
          <w:p w14:paraId="5E6E27CB" w14:textId="57755FC9" w:rsidR="00652996" w:rsidRDefault="00652996" w:rsidP="0075776A">
            <w:pPr>
              <w:pStyle w:val="TableBlock"/>
              <w:numPr>
                <w:ilvl w:val="0"/>
                <w:numId w:val="25"/>
              </w:numPr>
              <w:tabs>
                <w:tab w:val="left" w:pos="624"/>
              </w:tabs>
              <w:rPr>
                <w:ins w:id="53" w:author="חוה ראובני" w:date="2025-06-22T11:31:00Z"/>
                <w:rFonts w:ascii="David" w:hAnsi="David" w:hint="cs"/>
                <w:rtl/>
              </w:rPr>
            </w:pPr>
            <w:ins w:id="54" w:author="חוה ראובני" w:date="2025-06-22T11:31:00Z">
              <w:r>
                <w:rPr>
                  <w:rFonts w:ascii="David" w:hAnsi="David" w:hint="cs"/>
                  <w:rtl/>
                </w:rPr>
                <w:t>אין באמור בתקנה זו כדי לגרוע מסמכויות המפקח לפי תקנה 11(ג)</w:t>
              </w:r>
              <w:r>
                <w:rPr>
                  <w:rFonts w:ascii="David" w:hAnsi="David"/>
                </w:rPr>
                <w:t xml:space="preserve"> </w:t>
              </w:r>
              <w:r>
                <w:rPr>
                  <w:rFonts w:ascii="David" w:hAnsi="David" w:hint="cs"/>
                  <w:rtl/>
                </w:rPr>
                <w:t>לתקנות העיקריות.</w:t>
              </w:r>
            </w:ins>
          </w:p>
        </w:tc>
      </w:tr>
      <w:tr w:rsidR="007B5F75" w:rsidRPr="00B12868" w14:paraId="1396D479" w14:textId="77777777" w:rsidTr="00527761">
        <w:trPr>
          <w:cantSplit/>
        </w:trPr>
        <w:tc>
          <w:tcPr>
            <w:tcW w:w="1870" w:type="dxa"/>
          </w:tcPr>
          <w:p w14:paraId="18DB6C88" w14:textId="2D18B452" w:rsidR="007B5F75" w:rsidRDefault="007B5F75" w:rsidP="000C6D85">
            <w:pPr>
              <w:pStyle w:val="TableSideHeading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 xml:space="preserve">הוראת </w:t>
            </w:r>
            <w:r w:rsidR="000C6D85">
              <w:rPr>
                <w:rFonts w:ascii="David" w:hAnsi="David" w:hint="cs"/>
                <w:rtl/>
              </w:rPr>
              <w:t>שעה</w:t>
            </w:r>
            <w:r w:rsidR="00015809">
              <w:rPr>
                <w:rFonts w:ascii="David" w:hAnsi="David" w:hint="cs"/>
                <w:rtl/>
              </w:rPr>
              <w:t>-</w:t>
            </w:r>
            <w:r>
              <w:rPr>
                <w:rFonts w:ascii="David" w:hAnsi="David" w:hint="cs"/>
                <w:rtl/>
              </w:rPr>
              <w:t xml:space="preserve"> </w:t>
            </w:r>
            <w:r w:rsidR="009506F5">
              <w:rPr>
                <w:rFonts w:ascii="David" w:hAnsi="David" w:hint="cs"/>
                <w:rtl/>
              </w:rPr>
              <w:t>חרבות ברזל-</w:t>
            </w:r>
            <w:r>
              <w:rPr>
                <w:rFonts w:ascii="David" w:hAnsi="David" w:hint="cs"/>
                <w:rtl/>
              </w:rPr>
              <w:t>לעניין השתלמות בהובלת חומר מסוכן</w:t>
            </w:r>
          </w:p>
        </w:tc>
        <w:tc>
          <w:tcPr>
            <w:tcW w:w="624" w:type="dxa"/>
          </w:tcPr>
          <w:p w14:paraId="34DF6557" w14:textId="77777777" w:rsidR="007B5F75" w:rsidRPr="00B12868" w:rsidRDefault="007B5F75" w:rsidP="00262CC6">
            <w:pPr>
              <w:pStyle w:val="TableText"/>
              <w:numPr>
                <w:ilvl w:val="0"/>
                <w:numId w:val="2"/>
              </w:numPr>
              <w:rPr>
                <w:rFonts w:ascii="David" w:hAnsi="David"/>
              </w:rPr>
            </w:pPr>
          </w:p>
        </w:tc>
        <w:tc>
          <w:tcPr>
            <w:tcW w:w="7144" w:type="dxa"/>
            <w:gridSpan w:val="2"/>
          </w:tcPr>
          <w:p w14:paraId="793F7C77" w14:textId="01C8A765" w:rsidR="007B5F75" w:rsidRDefault="007B5F75" w:rsidP="0075776A">
            <w:pPr>
              <w:pStyle w:val="TableBlock"/>
              <w:rPr>
                <w:rFonts w:ascii="David" w:hAnsi="David"/>
                <w:rtl/>
              </w:rPr>
            </w:pPr>
            <w:r>
              <w:rPr>
                <w:rFonts w:ascii="David" w:hAnsi="David" w:hint="cs"/>
                <w:rtl/>
              </w:rPr>
              <w:t>על אף האמור בתקנה 23(ב)</w:t>
            </w:r>
            <w:r>
              <w:rPr>
                <w:rFonts w:ascii="David" w:hAnsi="David"/>
              </w:rPr>
              <w:t xml:space="preserve"> </w:t>
            </w:r>
            <w:r>
              <w:rPr>
                <w:rFonts w:ascii="David" w:hAnsi="David" w:hint="cs"/>
                <w:rtl/>
              </w:rPr>
              <w:t xml:space="preserve">לתקנות העיקריות, נהג </w:t>
            </w:r>
            <w:del w:id="55" w:author="חוה ראובני" w:date="2025-06-22T12:02:00Z">
              <w:r w:rsidDel="007D4272">
                <w:rPr>
                  <w:rFonts w:ascii="David" w:hAnsi="David" w:hint="cs"/>
                  <w:rtl/>
                </w:rPr>
                <w:delText xml:space="preserve">שניתן לו היתר </w:delText>
              </w:r>
            </w:del>
            <w:del w:id="56" w:author="איתי עצמון" w:date="2025-06-19T14:43:00Z">
              <w:r w:rsidDel="0075776A">
                <w:rPr>
                  <w:rFonts w:ascii="David" w:hAnsi="David" w:hint="cs"/>
                  <w:rtl/>
                </w:rPr>
                <w:delText xml:space="preserve">להוביל חומר מסוכן </w:delText>
              </w:r>
            </w:del>
            <w:r>
              <w:rPr>
                <w:rFonts w:ascii="David" w:hAnsi="David" w:hint="cs"/>
                <w:rtl/>
              </w:rPr>
              <w:t xml:space="preserve">שהמועד בו הוא חייב לעבור השתלמות לפי </w:t>
            </w:r>
            <w:proofErr w:type="spellStart"/>
            <w:ins w:id="57" w:author="חוה ראובני" w:date="2025-06-22T11:33:00Z">
              <w:r w:rsidR="000A00B6">
                <w:rPr>
                  <w:rFonts w:ascii="David" w:hAnsi="David" w:hint="cs"/>
                  <w:rtl/>
                </w:rPr>
                <w:t>הרישה</w:t>
              </w:r>
              <w:proofErr w:type="spellEnd"/>
              <w:r w:rsidR="000A00B6">
                <w:rPr>
                  <w:rFonts w:ascii="David" w:hAnsi="David" w:hint="cs"/>
                  <w:rtl/>
                </w:rPr>
                <w:t xml:space="preserve"> של </w:t>
              </w:r>
            </w:ins>
            <w:r>
              <w:rPr>
                <w:rFonts w:ascii="David" w:hAnsi="David" w:hint="cs"/>
                <w:rtl/>
              </w:rPr>
              <w:t>התקנה האמורה חל בתקופה הקובעת, יעבור את ההשתלמות עד תום תקופת ההארכה.</w:t>
            </w:r>
          </w:p>
        </w:tc>
      </w:tr>
    </w:tbl>
    <w:p w14:paraId="1C61E786" w14:textId="77777777" w:rsidR="0037736C" w:rsidRDefault="0037736C" w:rsidP="00722C14">
      <w:pPr>
        <w:rPr>
          <w:rFonts w:eastAsia="Calibri"/>
          <w:rtl/>
        </w:rPr>
      </w:pPr>
    </w:p>
    <w:p w14:paraId="72FBB0AE" w14:textId="77777777" w:rsidR="00D5138D" w:rsidRPr="00B12868" w:rsidRDefault="00D5138D" w:rsidP="00722C14">
      <w:pPr>
        <w:rPr>
          <w:rFonts w:eastAsia="Calibri"/>
          <w:rtl/>
        </w:rPr>
      </w:pPr>
      <w:r w:rsidRPr="00B12868">
        <w:rPr>
          <w:rFonts w:eastAsia="Calibri" w:hint="cs"/>
          <w:rtl/>
        </w:rPr>
        <w:t>___ ב________ התש_______ (___ ב________ ____20)</w:t>
      </w:r>
    </w:p>
    <w:p w14:paraId="3CB5FB79" w14:textId="77777777" w:rsidR="00D5138D" w:rsidRPr="008D1CF3" w:rsidRDefault="00D5138D" w:rsidP="00661FD4">
      <w:pPr>
        <w:rPr>
          <w:rtl/>
        </w:rPr>
      </w:pPr>
      <w:r w:rsidRPr="008D1CF3">
        <w:rPr>
          <w:rFonts w:hint="cs"/>
          <w:rtl/>
        </w:rPr>
        <w:t>(</w:t>
      </w:r>
      <w:proofErr w:type="spellStart"/>
      <w:r w:rsidR="001E595E" w:rsidRPr="008D1CF3">
        <w:rPr>
          <w:rFonts w:hint="cs"/>
          <w:rtl/>
        </w:rPr>
        <w:t>חמ</w:t>
      </w:r>
      <w:proofErr w:type="spellEnd"/>
      <w:r w:rsidR="001E595E" w:rsidRPr="008D1CF3">
        <w:rPr>
          <w:rFonts w:hint="cs"/>
          <w:rtl/>
        </w:rPr>
        <w:t xml:space="preserve"> 3-2840-ת1</w:t>
      </w:r>
      <w:r w:rsidRPr="008D1CF3">
        <w:rPr>
          <w:rFonts w:hint="cs"/>
          <w:rtl/>
        </w:rPr>
        <w:t>)</w:t>
      </w:r>
    </w:p>
    <w:p w14:paraId="2C7D18F7" w14:textId="77777777" w:rsidR="00D5138D" w:rsidRPr="008D1CF3" w:rsidRDefault="00D5138D" w:rsidP="00722C14">
      <w:pPr>
        <w:rPr>
          <w:rtl/>
        </w:rPr>
      </w:pPr>
    </w:p>
    <w:p w14:paraId="5633848F" w14:textId="77777777" w:rsidR="00070DFA" w:rsidRPr="008D1CF3" w:rsidRDefault="00D5138D" w:rsidP="00070DFA">
      <w:pPr>
        <w:ind w:left="5760"/>
        <w:jc w:val="center"/>
        <w:rPr>
          <w:rtl/>
        </w:rPr>
      </w:pPr>
      <w:r w:rsidRPr="008D1CF3">
        <w:rPr>
          <w:rFonts w:hint="cs"/>
          <w:rtl/>
        </w:rPr>
        <w:t>__________________</w:t>
      </w:r>
    </w:p>
    <w:p w14:paraId="11715112" w14:textId="77777777" w:rsidR="00D5138D" w:rsidRPr="00B12868" w:rsidRDefault="00070DFA" w:rsidP="00070DFA">
      <w:pPr>
        <w:ind w:left="5760"/>
        <w:jc w:val="center"/>
        <w:rPr>
          <w:rtl/>
        </w:rPr>
      </w:pPr>
      <w:r w:rsidRPr="008D1CF3">
        <w:rPr>
          <w:rFonts w:hint="cs"/>
          <w:rtl/>
        </w:rPr>
        <w:t xml:space="preserve"> מירי רגב</w:t>
      </w:r>
    </w:p>
    <w:p w14:paraId="433FE154" w14:textId="77777777" w:rsidR="00D5138D" w:rsidRPr="00B12868" w:rsidRDefault="00070DFA" w:rsidP="00722C14">
      <w:pPr>
        <w:ind w:left="5760"/>
        <w:jc w:val="center"/>
        <w:rPr>
          <w:rtl/>
        </w:rPr>
      </w:pPr>
      <w:r w:rsidRPr="00B12868">
        <w:rPr>
          <w:rFonts w:hint="cs"/>
          <w:rtl/>
        </w:rPr>
        <w:t>שרת התחבורה והבטיחות בדרכים</w:t>
      </w:r>
    </w:p>
    <w:sectPr w:rsidR="00D5138D" w:rsidRPr="00B12868" w:rsidSect="00772581">
      <w:pgSz w:w="11906" w:h="16838"/>
      <w:pgMar w:top="1701" w:right="1134" w:bottom="1417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FD6B" w14:textId="77777777" w:rsidR="00E33883" w:rsidRDefault="00E33883" w:rsidP="00D251EC">
      <w:pPr>
        <w:spacing w:line="240" w:lineRule="auto"/>
      </w:pPr>
      <w:r>
        <w:separator/>
      </w:r>
    </w:p>
  </w:endnote>
  <w:endnote w:type="continuationSeparator" w:id="0">
    <w:p w14:paraId="4FC90DAE" w14:textId="77777777" w:rsidR="00E33883" w:rsidRDefault="00E33883" w:rsidP="00D25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B67D" w14:textId="77777777" w:rsidR="00E33883" w:rsidRDefault="00E33883" w:rsidP="00A00909">
      <w:pPr>
        <w:spacing w:line="240" w:lineRule="auto"/>
        <w:ind w:left="0"/>
      </w:pPr>
      <w:r>
        <w:separator/>
      </w:r>
    </w:p>
  </w:footnote>
  <w:footnote w:type="continuationSeparator" w:id="0">
    <w:p w14:paraId="13152D8A" w14:textId="77777777" w:rsidR="00E33883" w:rsidRDefault="00E33883" w:rsidP="00D251EC">
      <w:pPr>
        <w:spacing w:line="240" w:lineRule="auto"/>
      </w:pPr>
      <w:r>
        <w:continuationSeparator/>
      </w:r>
    </w:p>
  </w:footnote>
  <w:footnote w:id="1">
    <w:p w14:paraId="57E62AD1" w14:textId="77777777" w:rsidR="0081052F" w:rsidRPr="008D1CF3" w:rsidRDefault="0081052F">
      <w:pPr>
        <w:pStyle w:val="a5"/>
        <w:rPr>
          <w:rtl/>
        </w:rPr>
      </w:pPr>
      <w:r w:rsidRPr="008D1CF3">
        <w:rPr>
          <w:rStyle w:val="a7"/>
        </w:rPr>
        <w:footnoteRef/>
      </w:r>
      <w:r w:rsidRPr="008D1CF3">
        <w:rPr>
          <w:rtl/>
        </w:rPr>
        <w:t xml:space="preserve"> </w:t>
      </w:r>
      <w:r w:rsidRPr="008D1CF3">
        <w:rPr>
          <w:rFonts w:hint="cs"/>
          <w:rtl/>
        </w:rPr>
        <w:t xml:space="preserve">ס"ח </w:t>
      </w:r>
      <w:proofErr w:type="spellStart"/>
      <w:r w:rsidR="0011435B" w:rsidRPr="008D1CF3">
        <w:rPr>
          <w:rFonts w:hint="cs"/>
          <w:rtl/>
        </w:rPr>
        <w:t>ה</w:t>
      </w:r>
      <w:r w:rsidRPr="008D1CF3">
        <w:rPr>
          <w:rFonts w:hint="cs"/>
          <w:rtl/>
        </w:rPr>
        <w:t>תשנ"ז</w:t>
      </w:r>
      <w:proofErr w:type="spellEnd"/>
      <w:r w:rsidRPr="008D1CF3">
        <w:rPr>
          <w:rFonts w:hint="cs"/>
          <w:rtl/>
        </w:rPr>
        <w:t>, עמ' 222.</w:t>
      </w:r>
    </w:p>
  </w:footnote>
  <w:footnote w:id="2">
    <w:p w14:paraId="34056FF0" w14:textId="77777777" w:rsidR="00275E44" w:rsidRPr="008D1CF3" w:rsidRDefault="00275E44" w:rsidP="00275E44">
      <w:pPr>
        <w:pStyle w:val="a5"/>
      </w:pPr>
      <w:r w:rsidRPr="008D1CF3">
        <w:rPr>
          <w:rStyle w:val="a7"/>
        </w:rPr>
        <w:footnoteRef/>
      </w:r>
      <w:r w:rsidRPr="008D1CF3">
        <w:rPr>
          <w:rtl/>
        </w:rPr>
        <w:t xml:space="preserve"> </w:t>
      </w:r>
      <w:proofErr w:type="spellStart"/>
      <w:r w:rsidRPr="008D1CF3">
        <w:rPr>
          <w:rFonts w:hint="cs"/>
          <w:rtl/>
        </w:rPr>
        <w:t>ק"ת</w:t>
      </w:r>
      <w:proofErr w:type="spellEnd"/>
      <w:r w:rsidRPr="008D1CF3">
        <w:rPr>
          <w:rFonts w:hint="cs"/>
          <w:rtl/>
        </w:rPr>
        <w:t xml:space="preserve"> </w:t>
      </w:r>
      <w:proofErr w:type="spellStart"/>
      <w:r w:rsidRPr="008D1CF3">
        <w:rPr>
          <w:rFonts w:hint="cs"/>
          <w:rtl/>
        </w:rPr>
        <w:t>התש</w:t>
      </w:r>
      <w:r w:rsidR="0081052F" w:rsidRPr="008D1CF3">
        <w:rPr>
          <w:rFonts w:hint="cs"/>
          <w:rtl/>
        </w:rPr>
        <w:t>ס"א</w:t>
      </w:r>
      <w:proofErr w:type="spellEnd"/>
      <w:r w:rsidR="0081052F" w:rsidRPr="008D1CF3">
        <w:rPr>
          <w:rFonts w:hint="cs"/>
          <w:rtl/>
        </w:rPr>
        <w:t>, עמ' 446.</w:t>
      </w:r>
    </w:p>
  </w:footnote>
  <w:footnote w:id="3">
    <w:p w14:paraId="4FA42620" w14:textId="77777777" w:rsidR="006E353E" w:rsidRDefault="006E353E" w:rsidP="00781F37">
      <w:pPr>
        <w:pStyle w:val="a5"/>
        <w:rPr>
          <w:rtl/>
        </w:rPr>
      </w:pPr>
      <w:r w:rsidRPr="008D1CF3">
        <w:rPr>
          <w:rStyle w:val="a7"/>
        </w:rPr>
        <w:footnoteRef/>
      </w:r>
      <w:r w:rsidRPr="008D1CF3">
        <w:rPr>
          <w:rtl/>
        </w:rPr>
        <w:t xml:space="preserve"> </w:t>
      </w:r>
      <w:proofErr w:type="spellStart"/>
      <w:r w:rsidRPr="008D1CF3">
        <w:rPr>
          <w:rFonts w:hint="cs"/>
          <w:rtl/>
        </w:rPr>
        <w:t>ק"ת</w:t>
      </w:r>
      <w:proofErr w:type="spellEnd"/>
      <w:r w:rsidRPr="008D1CF3">
        <w:rPr>
          <w:rFonts w:hint="cs"/>
          <w:rtl/>
        </w:rPr>
        <w:t xml:space="preserve"> </w:t>
      </w:r>
      <w:proofErr w:type="spellStart"/>
      <w:r w:rsidRPr="008D1CF3">
        <w:rPr>
          <w:rFonts w:hint="cs"/>
          <w:rtl/>
        </w:rPr>
        <w:t>התשכ"א</w:t>
      </w:r>
      <w:proofErr w:type="spellEnd"/>
      <w:r w:rsidRPr="008D1CF3">
        <w:rPr>
          <w:rFonts w:hint="cs"/>
          <w:rtl/>
        </w:rPr>
        <w:t>, עמ' 1425</w:t>
      </w:r>
      <w:r w:rsidR="0011435B" w:rsidRPr="008D1CF3">
        <w:rPr>
          <w:rFonts w:hint="cs"/>
          <w:rtl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9435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A2EB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E00D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D24B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168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CA2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EA3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8CFF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38A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B85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30BF4"/>
    <w:multiLevelType w:val="hybridMultilevel"/>
    <w:tmpl w:val="8A9AB078"/>
    <w:lvl w:ilvl="0" w:tplc="1902B6E6">
      <w:start w:val="1"/>
      <w:numFmt w:val="decimal"/>
      <w:lvlRestart w:val="0"/>
      <w:lvlText w:val="(%1)"/>
      <w:lvlJc w:val="left"/>
      <w:pPr>
        <w:tabs>
          <w:tab w:val="num" w:pos="624"/>
        </w:tabs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4326C0"/>
    <w:multiLevelType w:val="hybridMultilevel"/>
    <w:tmpl w:val="9170E990"/>
    <w:lvl w:ilvl="0" w:tplc="077223C8">
      <w:start w:val="1"/>
      <w:numFmt w:val="hebrew1"/>
      <w:lvlRestart w:val="0"/>
      <w:lvlText w:val="(%1)"/>
      <w:lvlJc w:val="left"/>
      <w:pPr>
        <w:tabs>
          <w:tab w:val="num" w:pos="624"/>
        </w:tabs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27A97"/>
    <w:multiLevelType w:val="hybridMultilevel"/>
    <w:tmpl w:val="8E246210"/>
    <w:lvl w:ilvl="0" w:tplc="48207E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972A86"/>
    <w:multiLevelType w:val="hybridMultilevel"/>
    <w:tmpl w:val="0D5028AE"/>
    <w:lvl w:ilvl="0" w:tplc="FB92B18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4" w15:restartNumberingAfterBreak="0">
    <w:nsid w:val="1CDD78F3"/>
    <w:multiLevelType w:val="hybridMultilevel"/>
    <w:tmpl w:val="9E4C4E42"/>
    <w:lvl w:ilvl="0" w:tplc="861C87C0">
      <w:start w:val="1"/>
      <w:numFmt w:val="decimal"/>
      <w:lvlText w:val="(%1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A2B35"/>
    <w:multiLevelType w:val="hybridMultilevel"/>
    <w:tmpl w:val="F61ADD04"/>
    <w:lvl w:ilvl="0" w:tplc="EFC26F30">
      <w:start w:val="1"/>
      <w:numFmt w:val="hebrew1"/>
      <w:pStyle w:val="4"/>
      <w:suff w:val="space"/>
      <w:lvlText w:val="%1."/>
      <w:lvlJc w:val="left"/>
      <w:pPr>
        <w:ind w:left="0" w:firstLine="0"/>
      </w:pPr>
      <w:rPr>
        <w:rFonts w:hint="default"/>
      </w:rPr>
    </w:lvl>
    <w:lvl w:ilvl="1" w:tplc="D3D4E8B2">
      <w:start w:val="1"/>
      <w:numFmt w:val="decimal"/>
      <w:lvlText w:val="(%2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 w:tplc="5D2AB1E4">
      <w:start w:val="1"/>
      <w:numFmt w:val="hebrew1"/>
      <w:lvlText w:val="(%3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 w:tplc="1F820BA4">
      <w:start w:val="1"/>
      <w:numFmt w:val="hebrew1"/>
      <w:lvlRestart w:val="0"/>
      <w:lvlText w:val="(%4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4" w:tplc="62C6E096">
      <w:start w:val="1"/>
      <w:numFmt w:val="decimal"/>
      <w:lvlRestart w:val="0"/>
      <w:lvlText w:val="(%5)"/>
      <w:lvlJc w:val="left"/>
      <w:pPr>
        <w:tabs>
          <w:tab w:val="num" w:pos="3864"/>
        </w:tabs>
        <w:ind w:left="3240" w:firstLine="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3B28B0"/>
    <w:multiLevelType w:val="hybridMultilevel"/>
    <w:tmpl w:val="41ACEA96"/>
    <w:lvl w:ilvl="0" w:tplc="06A8C010">
      <w:start w:val="1"/>
      <w:numFmt w:val="decimal"/>
      <w:pStyle w:val="TOC3"/>
      <w:lvlText w:val="%1."/>
      <w:lvlJc w:val="left"/>
      <w:pPr>
        <w:ind w:left="1287" w:hanging="360"/>
      </w:pPr>
      <w:rPr>
        <w:rFonts w:cs="David" w:hint="default"/>
        <w:bCs w:val="0"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A6041D8"/>
    <w:multiLevelType w:val="hybridMultilevel"/>
    <w:tmpl w:val="8696A5BE"/>
    <w:lvl w:ilvl="0" w:tplc="48207E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C544D"/>
    <w:multiLevelType w:val="hybridMultilevel"/>
    <w:tmpl w:val="E1DC718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D3D4E8B2">
      <w:start w:val="1"/>
      <w:numFmt w:val="decimal"/>
      <w:lvlText w:val="(%2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 w:tplc="5D2AB1E4">
      <w:start w:val="1"/>
      <w:numFmt w:val="hebrew1"/>
      <w:lvlText w:val="(%3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 w:tplc="1F820BA4">
      <w:start w:val="1"/>
      <w:numFmt w:val="hebrew1"/>
      <w:lvlRestart w:val="0"/>
      <w:lvlText w:val="(%4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4" w:tplc="62C6E096">
      <w:start w:val="1"/>
      <w:numFmt w:val="decimal"/>
      <w:lvlRestart w:val="0"/>
      <w:lvlText w:val="(%5)"/>
      <w:lvlJc w:val="left"/>
      <w:pPr>
        <w:tabs>
          <w:tab w:val="num" w:pos="3864"/>
        </w:tabs>
        <w:ind w:left="3240" w:firstLine="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C858E4"/>
    <w:multiLevelType w:val="hybridMultilevel"/>
    <w:tmpl w:val="882C6ED4"/>
    <w:lvl w:ilvl="0" w:tplc="4112A21E">
      <w:start w:val="1"/>
      <w:numFmt w:val="hebrew1"/>
      <w:lvlRestart w:val="0"/>
      <w:lvlText w:val="(%1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1" w:tplc="49082BE6">
      <w:start w:val="1"/>
      <w:numFmt w:val="decimal"/>
      <w:lvlRestart w:val="0"/>
      <w:lvlText w:val="(%2)"/>
      <w:lvlJc w:val="left"/>
      <w:pPr>
        <w:tabs>
          <w:tab w:val="num" w:pos="1704"/>
        </w:tabs>
        <w:ind w:left="1080" w:firstLine="0"/>
      </w:pPr>
      <w:rPr>
        <w:rFonts w:hint="default"/>
      </w:rPr>
    </w:lvl>
    <w:lvl w:ilvl="2" w:tplc="48C06176">
      <w:start w:val="1"/>
      <w:numFmt w:val="decimal"/>
      <w:lvlRestart w:val="0"/>
      <w:lvlText w:val="(%3)"/>
      <w:lvlJc w:val="left"/>
      <w:pPr>
        <w:tabs>
          <w:tab w:val="num" w:pos="2604"/>
        </w:tabs>
        <w:ind w:left="1980" w:firstLine="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074E83"/>
    <w:multiLevelType w:val="hybridMultilevel"/>
    <w:tmpl w:val="90ACB726"/>
    <w:lvl w:ilvl="0" w:tplc="48207EA0">
      <w:start w:val="1"/>
      <w:numFmt w:val="hebrew1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DC94B62"/>
    <w:multiLevelType w:val="hybridMultilevel"/>
    <w:tmpl w:val="B764068A"/>
    <w:lvl w:ilvl="0" w:tplc="F482C09C">
      <w:start w:val="1"/>
      <w:numFmt w:val="hebrew1"/>
      <w:lvlRestart w:val="0"/>
      <w:lvlText w:val="(%1)"/>
      <w:lvlJc w:val="left"/>
      <w:pPr>
        <w:tabs>
          <w:tab w:val="num" w:pos="624"/>
        </w:tabs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76957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4169785">
    <w:abstractNumId w:val="18"/>
  </w:num>
  <w:num w:numId="3" w16cid:durableId="1397360866">
    <w:abstractNumId w:val="0"/>
  </w:num>
  <w:num w:numId="4" w16cid:durableId="1945073815">
    <w:abstractNumId w:val="18"/>
  </w:num>
  <w:num w:numId="5" w16cid:durableId="564531849">
    <w:abstractNumId w:val="14"/>
  </w:num>
  <w:num w:numId="6" w16cid:durableId="1144737697">
    <w:abstractNumId w:val="19"/>
  </w:num>
  <w:num w:numId="7" w16cid:durableId="1021660224">
    <w:abstractNumId w:val="8"/>
  </w:num>
  <w:num w:numId="8" w16cid:durableId="503011250">
    <w:abstractNumId w:val="3"/>
  </w:num>
  <w:num w:numId="9" w16cid:durableId="505096264">
    <w:abstractNumId w:val="2"/>
  </w:num>
  <w:num w:numId="10" w16cid:durableId="853804181">
    <w:abstractNumId w:val="1"/>
  </w:num>
  <w:num w:numId="11" w16cid:durableId="1206065450">
    <w:abstractNumId w:val="9"/>
  </w:num>
  <w:num w:numId="12" w16cid:durableId="751588700">
    <w:abstractNumId w:val="7"/>
  </w:num>
  <w:num w:numId="13" w16cid:durableId="1247767683">
    <w:abstractNumId w:val="6"/>
  </w:num>
  <w:num w:numId="14" w16cid:durableId="1374422783">
    <w:abstractNumId w:val="5"/>
  </w:num>
  <w:num w:numId="15" w16cid:durableId="1308167837">
    <w:abstractNumId w:val="4"/>
  </w:num>
  <w:num w:numId="16" w16cid:durableId="550657731">
    <w:abstractNumId w:val="15"/>
  </w:num>
  <w:num w:numId="17" w16cid:durableId="1509443384">
    <w:abstractNumId w:val="15"/>
    <w:lvlOverride w:ilvl="0">
      <w:startOverride w:val="1"/>
    </w:lvlOverride>
  </w:num>
  <w:num w:numId="18" w16cid:durableId="1365786144">
    <w:abstractNumId w:val="13"/>
  </w:num>
  <w:num w:numId="19" w16cid:durableId="385298804">
    <w:abstractNumId w:val="16"/>
  </w:num>
  <w:num w:numId="20" w16cid:durableId="805195891">
    <w:abstractNumId w:val="20"/>
  </w:num>
  <w:num w:numId="21" w16cid:durableId="73817277">
    <w:abstractNumId w:val="17"/>
  </w:num>
  <w:num w:numId="22" w16cid:durableId="245306087">
    <w:abstractNumId w:val="12"/>
  </w:num>
  <w:num w:numId="23" w16cid:durableId="891423801">
    <w:abstractNumId w:val="11"/>
  </w:num>
  <w:num w:numId="24" w16cid:durableId="1507013365">
    <w:abstractNumId w:val="21"/>
  </w:num>
  <w:num w:numId="25" w16cid:durableId="204100995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חוה ראובני">
    <w15:presenceInfo w15:providerId="AD" w15:userId="S::havare@mot.gov.il::99359dac-e6a1-4bb8-b2d4-8d7b220167e7"/>
  </w15:person>
  <w15:person w15:author="איתי עצמון">
    <w15:presenceInfo w15:providerId="AD" w15:userId="S-1-5-21-390607825-919564285-270368766-12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38D"/>
    <w:rsid w:val="00004B0B"/>
    <w:rsid w:val="00015809"/>
    <w:rsid w:val="00024882"/>
    <w:rsid w:val="00031EFB"/>
    <w:rsid w:val="00044347"/>
    <w:rsid w:val="00056C41"/>
    <w:rsid w:val="00062B4E"/>
    <w:rsid w:val="00070DFA"/>
    <w:rsid w:val="0007146F"/>
    <w:rsid w:val="000A00B6"/>
    <w:rsid w:val="000A0EE5"/>
    <w:rsid w:val="000A78A9"/>
    <w:rsid w:val="000C6D85"/>
    <w:rsid w:val="000D6200"/>
    <w:rsid w:val="000E2BBB"/>
    <w:rsid w:val="00100EF9"/>
    <w:rsid w:val="00103710"/>
    <w:rsid w:val="001044EE"/>
    <w:rsid w:val="00105193"/>
    <w:rsid w:val="00106117"/>
    <w:rsid w:val="0011435B"/>
    <w:rsid w:val="00154058"/>
    <w:rsid w:val="00181031"/>
    <w:rsid w:val="001A74B8"/>
    <w:rsid w:val="001B72B1"/>
    <w:rsid w:val="001E1709"/>
    <w:rsid w:val="001E595E"/>
    <w:rsid w:val="0025017B"/>
    <w:rsid w:val="00253920"/>
    <w:rsid w:val="00257C07"/>
    <w:rsid w:val="00262CC6"/>
    <w:rsid w:val="002655C7"/>
    <w:rsid w:val="00270DF6"/>
    <w:rsid w:val="00272427"/>
    <w:rsid w:val="00275E44"/>
    <w:rsid w:val="0028483C"/>
    <w:rsid w:val="00287194"/>
    <w:rsid w:val="002952A2"/>
    <w:rsid w:val="002A1DA4"/>
    <w:rsid w:val="002A42DF"/>
    <w:rsid w:val="002A5848"/>
    <w:rsid w:val="002D2C90"/>
    <w:rsid w:val="002E0A8B"/>
    <w:rsid w:val="002E25F7"/>
    <w:rsid w:val="002E4D50"/>
    <w:rsid w:val="0031310F"/>
    <w:rsid w:val="00315FCE"/>
    <w:rsid w:val="0032288E"/>
    <w:rsid w:val="00332986"/>
    <w:rsid w:val="003359BE"/>
    <w:rsid w:val="003420E3"/>
    <w:rsid w:val="00363E11"/>
    <w:rsid w:val="0037736C"/>
    <w:rsid w:val="00381E3D"/>
    <w:rsid w:val="0038262B"/>
    <w:rsid w:val="00384695"/>
    <w:rsid w:val="003D3FEC"/>
    <w:rsid w:val="003E0C30"/>
    <w:rsid w:val="003E4C93"/>
    <w:rsid w:val="003E7A3B"/>
    <w:rsid w:val="003F4E23"/>
    <w:rsid w:val="004001D4"/>
    <w:rsid w:val="00425494"/>
    <w:rsid w:val="00450C9B"/>
    <w:rsid w:val="00451099"/>
    <w:rsid w:val="004628AE"/>
    <w:rsid w:val="00475AA9"/>
    <w:rsid w:val="00482968"/>
    <w:rsid w:val="00486C1F"/>
    <w:rsid w:val="00493940"/>
    <w:rsid w:val="004A160D"/>
    <w:rsid w:val="004B2DE4"/>
    <w:rsid w:val="004B395D"/>
    <w:rsid w:val="004B4E78"/>
    <w:rsid w:val="004B5120"/>
    <w:rsid w:val="004D6C0B"/>
    <w:rsid w:val="004E4557"/>
    <w:rsid w:val="004F02CA"/>
    <w:rsid w:val="004F2C2D"/>
    <w:rsid w:val="004F739A"/>
    <w:rsid w:val="005010EA"/>
    <w:rsid w:val="005018C4"/>
    <w:rsid w:val="00510161"/>
    <w:rsid w:val="005229BC"/>
    <w:rsid w:val="00527761"/>
    <w:rsid w:val="0055022C"/>
    <w:rsid w:val="00556279"/>
    <w:rsid w:val="005754F9"/>
    <w:rsid w:val="00594542"/>
    <w:rsid w:val="0059478E"/>
    <w:rsid w:val="005C5273"/>
    <w:rsid w:val="005D0850"/>
    <w:rsid w:val="005D6F76"/>
    <w:rsid w:val="005F0B8B"/>
    <w:rsid w:val="00604F2A"/>
    <w:rsid w:val="00652996"/>
    <w:rsid w:val="00661FD4"/>
    <w:rsid w:val="00666DD0"/>
    <w:rsid w:val="00680CD2"/>
    <w:rsid w:val="006825DE"/>
    <w:rsid w:val="006849DB"/>
    <w:rsid w:val="006A70B8"/>
    <w:rsid w:val="006C4211"/>
    <w:rsid w:val="006C65E8"/>
    <w:rsid w:val="006D6FB5"/>
    <w:rsid w:val="006E203D"/>
    <w:rsid w:val="006E353E"/>
    <w:rsid w:val="006F4889"/>
    <w:rsid w:val="00700CD2"/>
    <w:rsid w:val="00703C8E"/>
    <w:rsid w:val="007040BF"/>
    <w:rsid w:val="0073069A"/>
    <w:rsid w:val="007359BD"/>
    <w:rsid w:val="00754EFF"/>
    <w:rsid w:val="0075776A"/>
    <w:rsid w:val="007605C0"/>
    <w:rsid w:val="00772581"/>
    <w:rsid w:val="00781F37"/>
    <w:rsid w:val="00795135"/>
    <w:rsid w:val="007A6C79"/>
    <w:rsid w:val="007B4BE6"/>
    <w:rsid w:val="007B5F75"/>
    <w:rsid w:val="007D4272"/>
    <w:rsid w:val="007D5DE4"/>
    <w:rsid w:val="007F402F"/>
    <w:rsid w:val="00805DE5"/>
    <w:rsid w:val="0081052F"/>
    <w:rsid w:val="00833D7C"/>
    <w:rsid w:val="0083464A"/>
    <w:rsid w:val="00842D17"/>
    <w:rsid w:val="008440E2"/>
    <w:rsid w:val="0088758A"/>
    <w:rsid w:val="008D1CF3"/>
    <w:rsid w:val="008D36B8"/>
    <w:rsid w:val="008F6CE8"/>
    <w:rsid w:val="00906B42"/>
    <w:rsid w:val="0091113A"/>
    <w:rsid w:val="00914166"/>
    <w:rsid w:val="00914BDB"/>
    <w:rsid w:val="00921E94"/>
    <w:rsid w:val="0093238A"/>
    <w:rsid w:val="009364A0"/>
    <w:rsid w:val="00944C4B"/>
    <w:rsid w:val="00947DC1"/>
    <w:rsid w:val="00950206"/>
    <w:rsid w:val="009506F5"/>
    <w:rsid w:val="00955989"/>
    <w:rsid w:val="009654DA"/>
    <w:rsid w:val="009660D0"/>
    <w:rsid w:val="00976EF3"/>
    <w:rsid w:val="009825FA"/>
    <w:rsid w:val="00985CDE"/>
    <w:rsid w:val="009915DE"/>
    <w:rsid w:val="00991E27"/>
    <w:rsid w:val="009945D8"/>
    <w:rsid w:val="009D36D6"/>
    <w:rsid w:val="009E55BE"/>
    <w:rsid w:val="009F4373"/>
    <w:rsid w:val="00A00909"/>
    <w:rsid w:val="00A23D39"/>
    <w:rsid w:val="00A24292"/>
    <w:rsid w:val="00A24B6D"/>
    <w:rsid w:val="00A46BCD"/>
    <w:rsid w:val="00A558F4"/>
    <w:rsid w:val="00A56800"/>
    <w:rsid w:val="00A5711B"/>
    <w:rsid w:val="00A573C1"/>
    <w:rsid w:val="00A628B0"/>
    <w:rsid w:val="00A660DA"/>
    <w:rsid w:val="00A67C89"/>
    <w:rsid w:val="00A7743E"/>
    <w:rsid w:val="00A86E08"/>
    <w:rsid w:val="00AA6813"/>
    <w:rsid w:val="00AD39B8"/>
    <w:rsid w:val="00AE3D09"/>
    <w:rsid w:val="00AE4137"/>
    <w:rsid w:val="00AF433F"/>
    <w:rsid w:val="00AF6FB0"/>
    <w:rsid w:val="00B07EC2"/>
    <w:rsid w:val="00B12868"/>
    <w:rsid w:val="00B201F0"/>
    <w:rsid w:val="00B26A4D"/>
    <w:rsid w:val="00B31BA9"/>
    <w:rsid w:val="00B370C2"/>
    <w:rsid w:val="00B448F9"/>
    <w:rsid w:val="00B467EC"/>
    <w:rsid w:val="00B4696F"/>
    <w:rsid w:val="00B714F3"/>
    <w:rsid w:val="00B74B7F"/>
    <w:rsid w:val="00B85174"/>
    <w:rsid w:val="00B939B8"/>
    <w:rsid w:val="00BA2E30"/>
    <w:rsid w:val="00BA4EAE"/>
    <w:rsid w:val="00BA65BF"/>
    <w:rsid w:val="00BA6790"/>
    <w:rsid w:val="00C03C5F"/>
    <w:rsid w:val="00C1322D"/>
    <w:rsid w:val="00C13D43"/>
    <w:rsid w:val="00C21345"/>
    <w:rsid w:val="00C26F29"/>
    <w:rsid w:val="00C274CE"/>
    <w:rsid w:val="00C32CBC"/>
    <w:rsid w:val="00C34DBF"/>
    <w:rsid w:val="00C66511"/>
    <w:rsid w:val="00C66B28"/>
    <w:rsid w:val="00CC50DE"/>
    <w:rsid w:val="00CE777F"/>
    <w:rsid w:val="00CF17B0"/>
    <w:rsid w:val="00CF4329"/>
    <w:rsid w:val="00CF6ACD"/>
    <w:rsid w:val="00D02662"/>
    <w:rsid w:val="00D101B8"/>
    <w:rsid w:val="00D251EC"/>
    <w:rsid w:val="00D25D34"/>
    <w:rsid w:val="00D5138D"/>
    <w:rsid w:val="00D51C3F"/>
    <w:rsid w:val="00DE1A24"/>
    <w:rsid w:val="00DF1450"/>
    <w:rsid w:val="00DF1B17"/>
    <w:rsid w:val="00E17A94"/>
    <w:rsid w:val="00E17DBE"/>
    <w:rsid w:val="00E20F77"/>
    <w:rsid w:val="00E211CA"/>
    <w:rsid w:val="00E33883"/>
    <w:rsid w:val="00E406A0"/>
    <w:rsid w:val="00E6503C"/>
    <w:rsid w:val="00E7193B"/>
    <w:rsid w:val="00E95479"/>
    <w:rsid w:val="00EB4906"/>
    <w:rsid w:val="00ED19EA"/>
    <w:rsid w:val="00ED4D7B"/>
    <w:rsid w:val="00EF0113"/>
    <w:rsid w:val="00F00094"/>
    <w:rsid w:val="00F22FBD"/>
    <w:rsid w:val="00F32FB3"/>
    <w:rsid w:val="00F40169"/>
    <w:rsid w:val="00F529D8"/>
    <w:rsid w:val="00F62044"/>
    <w:rsid w:val="00FB5FB8"/>
    <w:rsid w:val="00FD4BED"/>
    <w:rsid w:val="00FE1DC3"/>
    <w:rsid w:val="00FE5520"/>
    <w:rsid w:val="00FF129F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2D6B"/>
  <w15:chartTrackingRefBased/>
  <w15:docId w15:val="{93868CDF-498E-42C7-AB8A-C40E80F3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 w:qFormat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38D"/>
    <w:pPr>
      <w:widowControl w:val="0"/>
      <w:ind w:left="340" w:firstLine="0"/>
      <w:contextualSpacing/>
    </w:pPr>
    <w:rPr>
      <w:rFonts w:ascii="David" w:hAnsi="David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5138D"/>
    <w:pPr>
      <w:keepNext/>
      <w:keepLines/>
      <w:spacing w:before="240"/>
      <w:jc w:val="center"/>
      <w:outlineLvl w:val="0"/>
    </w:pPr>
    <w:rPr>
      <w:rFonts w:asciiTheme="majorHAnsi" w:eastAsiaTheme="majorEastAsia" w:hAnsiTheme="majorHAnsi"/>
      <w:bCs/>
      <w:sz w:val="32"/>
      <w:szCs w:val="36"/>
    </w:rPr>
  </w:style>
  <w:style w:type="paragraph" w:styleId="2">
    <w:name w:val="heading 2"/>
    <w:basedOn w:val="a"/>
    <w:next w:val="a"/>
    <w:link w:val="20"/>
    <w:unhideWhenUsed/>
    <w:qFormat/>
    <w:rsid w:val="00D5138D"/>
    <w:pPr>
      <w:ind w:left="0"/>
      <w:jc w:val="left"/>
      <w:outlineLvl w:val="1"/>
    </w:pPr>
    <w:rPr>
      <w:rFonts w:asciiTheme="majorHAnsi" w:eastAsiaTheme="majorEastAsia" w:hAnsiTheme="majorHAnsi"/>
      <w:bCs/>
      <w:sz w:val="26"/>
      <w:szCs w:val="36"/>
      <w:u w:val="single"/>
    </w:rPr>
  </w:style>
  <w:style w:type="paragraph" w:styleId="3">
    <w:name w:val="heading 3"/>
    <w:basedOn w:val="a"/>
    <w:next w:val="a"/>
    <w:link w:val="30"/>
    <w:unhideWhenUsed/>
    <w:qFormat/>
    <w:rsid w:val="00D5138D"/>
    <w:pPr>
      <w:spacing w:before="40"/>
      <w:ind w:left="0"/>
      <w:jc w:val="left"/>
      <w:outlineLvl w:val="2"/>
    </w:pPr>
    <w:rPr>
      <w:rFonts w:asciiTheme="majorHAnsi" w:eastAsiaTheme="majorEastAsia" w:hAnsiTheme="majorHAnsi"/>
      <w:szCs w:val="28"/>
      <w:u w:val="double"/>
    </w:rPr>
  </w:style>
  <w:style w:type="paragraph" w:styleId="4">
    <w:name w:val="heading 4"/>
    <w:basedOn w:val="a"/>
    <w:next w:val="a"/>
    <w:link w:val="40"/>
    <w:uiPriority w:val="9"/>
    <w:unhideWhenUsed/>
    <w:qFormat/>
    <w:rsid w:val="00D5138D"/>
    <w:pPr>
      <w:numPr>
        <w:numId w:val="1"/>
      </w:numPr>
      <w:spacing w:before="40" w:after="120"/>
      <w:outlineLvl w:val="3"/>
    </w:pPr>
    <w:rPr>
      <w:b/>
      <w:bCs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138D"/>
    <w:pPr>
      <w:spacing w:line="259" w:lineRule="auto"/>
      <w:outlineLvl w:val="4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5138D"/>
    <w:rPr>
      <w:rFonts w:asciiTheme="majorHAnsi" w:eastAsiaTheme="majorEastAsia" w:hAnsiTheme="majorHAnsi" w:cs="David"/>
      <w:bCs/>
      <w:sz w:val="32"/>
      <w:szCs w:val="36"/>
    </w:rPr>
  </w:style>
  <w:style w:type="character" w:customStyle="1" w:styleId="40">
    <w:name w:val="כותרת 4 תו"/>
    <w:basedOn w:val="a0"/>
    <w:link w:val="4"/>
    <w:uiPriority w:val="9"/>
    <w:rsid w:val="00D5138D"/>
    <w:rPr>
      <w:rFonts w:ascii="David" w:hAnsi="David" w:cs="David"/>
      <w:b/>
      <w:bCs/>
      <w:color w:val="000000" w:themeColor="text1"/>
      <w:sz w:val="24"/>
      <w:szCs w:val="28"/>
    </w:rPr>
  </w:style>
  <w:style w:type="paragraph" w:customStyle="1" w:styleId="TableText">
    <w:name w:val="Table Text"/>
    <w:basedOn w:val="a"/>
    <w:rsid w:val="00D5138D"/>
    <w:pPr>
      <w:keepLines/>
      <w:tabs>
        <w:tab w:val="left" w:pos="624"/>
        <w:tab w:val="left" w:pos="1247"/>
      </w:tabs>
      <w:snapToGrid w:val="0"/>
      <w:ind w:left="0"/>
      <w:jc w:val="left"/>
    </w:pPr>
    <w:rPr>
      <w:rFonts w:ascii="Arial" w:eastAsia="Arial Unicode MS" w:hAnsi="Arial"/>
      <w:snapToGrid w:val="0"/>
      <w:sz w:val="20"/>
      <w:szCs w:val="26"/>
    </w:rPr>
  </w:style>
  <w:style w:type="paragraph" w:customStyle="1" w:styleId="TableSideHeading">
    <w:name w:val="Table SideHeading"/>
    <w:basedOn w:val="TableText"/>
    <w:rsid w:val="00D5138D"/>
    <w:pPr>
      <w:outlineLvl w:val="2"/>
    </w:pPr>
  </w:style>
  <w:style w:type="paragraph" w:customStyle="1" w:styleId="TableBlock">
    <w:name w:val="Table Block"/>
    <w:basedOn w:val="TableText"/>
    <w:rsid w:val="00D5138D"/>
    <w:pPr>
      <w:jc w:val="both"/>
    </w:pPr>
  </w:style>
  <w:style w:type="paragraph" w:customStyle="1" w:styleId="TableHead">
    <w:name w:val="Table Head"/>
    <w:basedOn w:val="TableText"/>
    <w:rsid w:val="00D5138D"/>
    <w:pPr>
      <w:jc w:val="center"/>
      <w:outlineLvl w:val="1"/>
    </w:pPr>
    <w:rPr>
      <w:b/>
      <w:bCs/>
    </w:rPr>
  </w:style>
  <w:style w:type="paragraph" w:customStyle="1" w:styleId="HeadMitparsemetBaze">
    <w:name w:val="Head MitparsemetBaze"/>
    <w:basedOn w:val="a"/>
    <w:rsid w:val="00D5138D"/>
    <w:pPr>
      <w:keepNext/>
      <w:keepLines/>
      <w:pageBreakBefore/>
      <w:snapToGrid w:val="0"/>
      <w:spacing w:before="480"/>
    </w:pPr>
    <w:rPr>
      <w:rFonts w:ascii="Arial" w:eastAsia="Arial Unicode MS" w:hAnsi="Arial"/>
      <w:b/>
      <w:bCs/>
      <w:snapToGrid w:val="0"/>
      <w:sz w:val="20"/>
      <w:szCs w:val="26"/>
    </w:rPr>
  </w:style>
  <w:style w:type="paragraph" w:customStyle="1" w:styleId="HeadHatzaotHok">
    <w:name w:val="Head HatzaotHok"/>
    <w:basedOn w:val="a"/>
    <w:rsid w:val="00D5138D"/>
    <w:pPr>
      <w:keepNext/>
      <w:keepLines/>
      <w:snapToGrid w:val="0"/>
      <w:spacing w:before="240"/>
      <w:jc w:val="center"/>
      <w:outlineLvl w:val="0"/>
    </w:pPr>
    <w:rPr>
      <w:rFonts w:ascii="Arial" w:eastAsia="Arial Unicode MS" w:hAnsi="Arial"/>
      <w:b/>
      <w:bCs/>
      <w:snapToGrid w:val="0"/>
      <w:sz w:val="20"/>
      <w:szCs w:val="26"/>
    </w:rPr>
  </w:style>
  <w:style w:type="paragraph" w:customStyle="1" w:styleId="Hesber1st">
    <w:name w:val="Hesber 1st"/>
    <w:basedOn w:val="Hesber"/>
    <w:rsid w:val="00D5138D"/>
    <w:pPr>
      <w:tabs>
        <w:tab w:val="left" w:pos="680"/>
        <w:tab w:val="left" w:pos="1020"/>
      </w:tabs>
      <w:ind w:firstLine="0"/>
    </w:pPr>
  </w:style>
  <w:style w:type="paragraph" w:customStyle="1" w:styleId="HeadDivreiHesber">
    <w:name w:val="Head DivreiHesber"/>
    <w:basedOn w:val="a"/>
    <w:rsid w:val="00D5138D"/>
    <w:pPr>
      <w:snapToGrid w:val="0"/>
      <w:spacing w:before="360" w:after="120"/>
      <w:jc w:val="center"/>
      <w:outlineLvl w:val="1"/>
    </w:pPr>
    <w:rPr>
      <w:rFonts w:ascii="Arial" w:eastAsia="Arial Unicode MS" w:hAnsi="Arial"/>
      <w:b/>
      <w:snapToGrid w:val="0"/>
      <w:spacing w:val="40"/>
      <w:sz w:val="20"/>
      <w:szCs w:val="26"/>
    </w:rPr>
  </w:style>
  <w:style w:type="character" w:customStyle="1" w:styleId="20">
    <w:name w:val="כותרת 2 תו"/>
    <w:basedOn w:val="a0"/>
    <w:link w:val="2"/>
    <w:rsid w:val="00D5138D"/>
    <w:rPr>
      <w:rFonts w:asciiTheme="majorHAnsi" w:eastAsiaTheme="majorEastAsia" w:hAnsiTheme="majorHAnsi" w:cs="David"/>
      <w:bCs/>
      <w:sz w:val="26"/>
      <w:szCs w:val="36"/>
      <w:u w:val="single"/>
    </w:rPr>
  </w:style>
  <w:style w:type="character" w:customStyle="1" w:styleId="30">
    <w:name w:val="כותרת 3 תו"/>
    <w:basedOn w:val="a0"/>
    <w:link w:val="3"/>
    <w:rsid w:val="00D5138D"/>
    <w:rPr>
      <w:rFonts w:asciiTheme="majorHAnsi" w:eastAsiaTheme="majorEastAsia" w:hAnsiTheme="majorHAnsi" w:cs="David"/>
      <w:sz w:val="24"/>
      <w:szCs w:val="28"/>
      <w:u w:val="double"/>
    </w:rPr>
  </w:style>
  <w:style w:type="character" w:customStyle="1" w:styleId="50">
    <w:name w:val="כותרת 5 תו"/>
    <w:basedOn w:val="a0"/>
    <w:link w:val="5"/>
    <w:uiPriority w:val="9"/>
    <w:rsid w:val="00D5138D"/>
    <w:rPr>
      <w:rFonts w:ascii="David" w:hAnsi="David" w:cs="David"/>
      <w:color w:val="000000" w:themeColor="text1"/>
      <w:sz w:val="24"/>
      <w:szCs w:val="24"/>
    </w:rPr>
  </w:style>
  <w:style w:type="paragraph" w:customStyle="1" w:styleId="HeadHatzaotHok4Futer">
    <w:name w:val="Head HatzaotHok4Futer"/>
    <w:basedOn w:val="HeadHatzaotHok"/>
    <w:rsid w:val="00D5138D"/>
    <w:pPr>
      <w:spacing w:before="120" w:after="120"/>
    </w:pPr>
    <w:rPr>
      <w:color w:val="FF0000"/>
      <w:w w:val="80"/>
    </w:rPr>
  </w:style>
  <w:style w:type="paragraph" w:styleId="a3">
    <w:name w:val="endnote text"/>
    <w:basedOn w:val="a"/>
    <w:link w:val="a4"/>
    <w:semiHidden/>
    <w:rsid w:val="00D5138D"/>
    <w:pPr>
      <w:ind w:left="227" w:hanging="227"/>
    </w:pPr>
    <w:rPr>
      <w:sz w:val="14"/>
      <w:szCs w:val="22"/>
    </w:rPr>
  </w:style>
  <w:style w:type="character" w:customStyle="1" w:styleId="a4">
    <w:name w:val="טקסט הערת סיום תו"/>
    <w:basedOn w:val="a0"/>
    <w:link w:val="a3"/>
    <w:semiHidden/>
    <w:rsid w:val="00D5138D"/>
    <w:rPr>
      <w:rFonts w:ascii="David" w:hAnsi="David" w:cs="David"/>
      <w:sz w:val="14"/>
    </w:rPr>
  </w:style>
  <w:style w:type="paragraph" w:customStyle="1" w:styleId="TableInnerSideHeading">
    <w:name w:val="Table InnerSideHeading"/>
    <w:basedOn w:val="TableSideHeading"/>
    <w:rsid w:val="00D5138D"/>
    <w:pPr>
      <w:outlineLvl w:val="9"/>
    </w:pPr>
  </w:style>
  <w:style w:type="paragraph" w:customStyle="1" w:styleId="Hesber">
    <w:name w:val="Hesber"/>
    <w:basedOn w:val="a"/>
    <w:rsid w:val="00D5138D"/>
    <w:pPr>
      <w:snapToGrid w:val="0"/>
      <w:ind w:left="0" w:firstLine="340"/>
    </w:pPr>
    <w:rPr>
      <w:rFonts w:ascii="Arial" w:eastAsia="Arial Unicode MS" w:hAnsi="Arial"/>
      <w:snapToGrid w:val="0"/>
      <w:sz w:val="20"/>
      <w:szCs w:val="26"/>
    </w:rPr>
  </w:style>
  <w:style w:type="paragraph" w:styleId="a5">
    <w:name w:val="footnote text"/>
    <w:basedOn w:val="a"/>
    <w:link w:val="a6"/>
    <w:autoRedefine/>
    <w:semiHidden/>
    <w:rsid w:val="00D5138D"/>
    <w:pPr>
      <w:snapToGrid w:val="0"/>
      <w:spacing w:line="240" w:lineRule="auto"/>
      <w:ind w:left="0"/>
      <w:jc w:val="left"/>
    </w:pPr>
    <w:rPr>
      <w:rFonts w:ascii="Arial" w:eastAsia="Arial Unicode MS" w:hAnsi="Arial"/>
      <w:snapToGrid w:val="0"/>
      <w:sz w:val="14"/>
      <w:szCs w:val="20"/>
    </w:rPr>
  </w:style>
  <w:style w:type="character" w:customStyle="1" w:styleId="a6">
    <w:name w:val="טקסט הערת שוליים תו"/>
    <w:basedOn w:val="a0"/>
    <w:link w:val="a5"/>
    <w:semiHidden/>
    <w:rsid w:val="00D5138D"/>
    <w:rPr>
      <w:rFonts w:ascii="Arial" w:eastAsia="Arial Unicode MS" w:hAnsi="Arial" w:cs="David"/>
      <w:snapToGrid w:val="0"/>
      <w:sz w:val="14"/>
      <w:szCs w:val="20"/>
    </w:rPr>
  </w:style>
  <w:style w:type="character" w:styleId="a7">
    <w:name w:val="footnote reference"/>
    <w:basedOn w:val="a0"/>
    <w:semiHidden/>
    <w:rsid w:val="00D5138D"/>
    <w:rPr>
      <w:vertAlign w:val="superscript"/>
    </w:rPr>
  </w:style>
  <w:style w:type="paragraph" w:customStyle="1" w:styleId="HesberHeading">
    <w:name w:val="Hesber Heading"/>
    <w:basedOn w:val="Hesber"/>
    <w:rsid w:val="00D5138D"/>
    <w:pPr>
      <w:tabs>
        <w:tab w:val="left" w:pos="624"/>
        <w:tab w:val="left" w:pos="1247"/>
      </w:tabs>
    </w:pPr>
    <w:rPr>
      <w:b/>
      <w:bCs/>
    </w:rPr>
  </w:style>
  <w:style w:type="paragraph" w:customStyle="1" w:styleId="HesberWriters">
    <w:name w:val="Hesber Writers"/>
    <w:basedOn w:val="Hesber"/>
    <w:rsid w:val="00D5138D"/>
    <w:pPr>
      <w:spacing w:before="120" w:after="120"/>
      <w:ind w:left="1418"/>
      <w:jc w:val="right"/>
    </w:pPr>
    <w:rPr>
      <w:b/>
      <w:bCs/>
    </w:rPr>
  </w:style>
  <w:style w:type="character" w:styleId="a8">
    <w:name w:val="endnote reference"/>
    <w:basedOn w:val="a0"/>
    <w:semiHidden/>
    <w:rsid w:val="00D5138D"/>
    <w:rPr>
      <w:vertAlign w:val="superscript"/>
    </w:rPr>
  </w:style>
  <w:style w:type="paragraph" w:customStyle="1" w:styleId="TableBlockOutdent">
    <w:name w:val="Table BlockOutdent"/>
    <w:basedOn w:val="TableBlock"/>
    <w:rsid w:val="00D5138D"/>
    <w:pPr>
      <w:ind w:left="624" w:hanging="624"/>
    </w:pPr>
  </w:style>
  <w:style w:type="paragraph" w:styleId="a9">
    <w:name w:val="header"/>
    <w:basedOn w:val="a"/>
    <w:link w:val="aa"/>
    <w:rsid w:val="00D5138D"/>
    <w:pPr>
      <w:tabs>
        <w:tab w:val="center" w:pos="4153"/>
        <w:tab w:val="right" w:pos="8306"/>
      </w:tabs>
    </w:pPr>
  </w:style>
  <w:style w:type="character" w:customStyle="1" w:styleId="aa">
    <w:name w:val="כותרת עליונה תו"/>
    <w:basedOn w:val="a0"/>
    <w:link w:val="a9"/>
    <w:rsid w:val="00D5138D"/>
    <w:rPr>
      <w:rFonts w:ascii="David" w:hAnsi="David" w:cs="David"/>
      <w:sz w:val="24"/>
      <w:szCs w:val="24"/>
    </w:rPr>
  </w:style>
  <w:style w:type="paragraph" w:styleId="ab">
    <w:name w:val="footer"/>
    <w:basedOn w:val="a"/>
    <w:link w:val="ac"/>
    <w:rsid w:val="00D5138D"/>
    <w:pPr>
      <w:tabs>
        <w:tab w:val="center" w:pos="4153"/>
        <w:tab w:val="right" w:pos="8306"/>
      </w:tabs>
    </w:pPr>
  </w:style>
  <w:style w:type="character" w:customStyle="1" w:styleId="ac">
    <w:name w:val="כותרת תחתונה תו"/>
    <w:basedOn w:val="a0"/>
    <w:link w:val="ab"/>
    <w:rsid w:val="00D5138D"/>
    <w:rPr>
      <w:rFonts w:ascii="David" w:hAnsi="David" w:cs="David"/>
      <w:sz w:val="24"/>
      <w:szCs w:val="24"/>
    </w:rPr>
  </w:style>
  <w:style w:type="character" w:styleId="ad">
    <w:name w:val="page number"/>
    <w:basedOn w:val="a0"/>
    <w:rsid w:val="00D5138D"/>
  </w:style>
  <w:style w:type="paragraph" w:customStyle="1" w:styleId="Cover1-Reshumot">
    <w:name w:val="Cover 1-Reshumot"/>
    <w:basedOn w:val="a"/>
    <w:rsid w:val="00D5138D"/>
    <w:pPr>
      <w:tabs>
        <w:tab w:val="left" w:pos="1191"/>
        <w:tab w:val="left" w:pos="1587"/>
      </w:tabs>
      <w:snapToGrid w:val="0"/>
      <w:spacing w:before="240" w:after="240" w:line="480" w:lineRule="auto"/>
      <w:jc w:val="center"/>
    </w:pPr>
    <w:rPr>
      <w:rFonts w:ascii="Arial" w:eastAsia="Arial Unicode MS" w:hAnsi="Arial"/>
      <w:snapToGrid w:val="0"/>
      <w:sz w:val="20"/>
      <w:szCs w:val="26"/>
    </w:rPr>
  </w:style>
  <w:style w:type="paragraph" w:customStyle="1" w:styleId="Cover2-HatzaotHok">
    <w:name w:val="Cover 2-HatzaotHok"/>
    <w:basedOn w:val="Cover1-Reshumot"/>
    <w:rsid w:val="00D5138D"/>
    <w:rPr>
      <w:sz w:val="36"/>
      <w:szCs w:val="52"/>
    </w:rPr>
  </w:style>
  <w:style w:type="paragraph" w:customStyle="1" w:styleId="Cover3-Haknesset">
    <w:name w:val="Cover 3-Haknesset"/>
    <w:basedOn w:val="Cover1-Reshumot"/>
    <w:rsid w:val="00D5138D"/>
    <w:rPr>
      <w:b/>
      <w:bCs/>
      <w:spacing w:val="60"/>
    </w:rPr>
  </w:style>
  <w:style w:type="paragraph" w:customStyle="1" w:styleId="Cover4-Date">
    <w:name w:val="Cover 4-Date"/>
    <w:basedOn w:val="a"/>
    <w:rsid w:val="00D5138D"/>
    <w:pPr>
      <w:pBdr>
        <w:bottom w:val="single" w:sz="4" w:space="0" w:color="auto"/>
      </w:pBdr>
      <w:tabs>
        <w:tab w:val="center" w:pos="4820"/>
        <w:tab w:val="right" w:pos="9639"/>
      </w:tabs>
      <w:snapToGrid w:val="0"/>
      <w:spacing w:before="240" w:after="240"/>
      <w:jc w:val="left"/>
    </w:pPr>
    <w:rPr>
      <w:rFonts w:ascii="Arial" w:eastAsia="Arial Unicode MS" w:hAnsi="Arial"/>
      <w:snapToGrid w:val="0"/>
      <w:sz w:val="20"/>
      <w:szCs w:val="26"/>
    </w:rPr>
  </w:style>
  <w:style w:type="paragraph" w:customStyle="1" w:styleId="Ragil">
    <w:name w:val="Ragil"/>
    <w:basedOn w:val="a"/>
    <w:rsid w:val="00D5138D"/>
    <w:pPr>
      <w:snapToGrid w:val="0"/>
      <w:jc w:val="left"/>
    </w:pPr>
    <w:rPr>
      <w:rFonts w:ascii="Arial" w:eastAsia="Arial Unicode MS" w:hAnsi="Arial"/>
      <w:snapToGrid w:val="0"/>
      <w:sz w:val="20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D5138D"/>
    <w:pPr>
      <w:widowControl/>
      <w:spacing w:before="120" w:after="120"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5138D"/>
    <w:pPr>
      <w:tabs>
        <w:tab w:val="right" w:leader="dot" w:pos="9629"/>
      </w:tabs>
      <w:spacing w:after="100"/>
    </w:pPr>
    <w:rPr>
      <w:bCs/>
      <w:szCs w:val="22"/>
    </w:rPr>
  </w:style>
  <w:style w:type="paragraph" w:styleId="TOC2">
    <w:name w:val="toc 2"/>
    <w:basedOn w:val="a"/>
    <w:next w:val="a"/>
    <w:uiPriority w:val="39"/>
    <w:unhideWhenUsed/>
    <w:rsid w:val="00D5138D"/>
    <w:pPr>
      <w:tabs>
        <w:tab w:val="right" w:leader="dot" w:pos="9628"/>
      </w:tabs>
      <w:spacing w:after="100"/>
    </w:pPr>
    <w:rPr>
      <w:szCs w:val="22"/>
    </w:rPr>
  </w:style>
  <w:style w:type="character" w:styleId="Hyperlink">
    <w:name w:val="Hyperlink"/>
    <w:basedOn w:val="a0"/>
    <w:uiPriority w:val="99"/>
    <w:unhideWhenUsed/>
    <w:rsid w:val="00D5138D"/>
    <w:rPr>
      <w:color w:val="0563C1" w:themeColor="hyperlink"/>
      <w:u w:val="single"/>
    </w:rPr>
  </w:style>
  <w:style w:type="paragraph" w:styleId="TOC3">
    <w:name w:val="toc 3"/>
    <w:basedOn w:val="a"/>
    <w:next w:val="a"/>
    <w:uiPriority w:val="39"/>
    <w:unhideWhenUsed/>
    <w:rsid w:val="00D5138D"/>
    <w:pPr>
      <w:numPr>
        <w:numId w:val="19"/>
      </w:numPr>
      <w:tabs>
        <w:tab w:val="right" w:leader="dot" w:pos="9629"/>
      </w:tabs>
      <w:spacing w:after="100"/>
      <w:ind w:left="811" w:hanging="357"/>
    </w:pPr>
    <w:rPr>
      <w:szCs w:val="22"/>
    </w:rPr>
  </w:style>
  <w:style w:type="paragraph" w:styleId="TOC4">
    <w:name w:val="toc 4"/>
    <w:basedOn w:val="a"/>
    <w:next w:val="a"/>
    <w:autoRedefine/>
    <w:unhideWhenUsed/>
    <w:qFormat/>
    <w:rsid w:val="00D5138D"/>
    <w:pPr>
      <w:tabs>
        <w:tab w:val="right" w:leader="dot" w:pos="9628"/>
      </w:tabs>
      <w:spacing w:after="100"/>
      <w:ind w:left="567"/>
    </w:pPr>
    <w:rPr>
      <w:rFonts w:asciiTheme="minorHAnsi" w:eastAsiaTheme="minorEastAsia" w:hAnsiTheme="minorHAnsi"/>
      <w:noProof/>
      <w:sz w:val="22"/>
      <w:szCs w:val="22"/>
    </w:rPr>
  </w:style>
  <w:style w:type="paragraph" w:styleId="TOC5">
    <w:name w:val="toc 5"/>
    <w:basedOn w:val="a"/>
    <w:next w:val="a"/>
    <w:semiHidden/>
    <w:unhideWhenUsed/>
    <w:rsid w:val="00D5138D"/>
    <w:pPr>
      <w:tabs>
        <w:tab w:val="right" w:leader="dot" w:pos="9628"/>
      </w:tabs>
      <w:spacing w:after="100"/>
      <w:ind w:left="567"/>
    </w:pPr>
    <w:rPr>
      <w:szCs w:val="22"/>
    </w:rPr>
  </w:style>
  <w:style w:type="paragraph" w:styleId="TOC6">
    <w:name w:val="toc 6"/>
    <w:basedOn w:val="a"/>
    <w:next w:val="a"/>
    <w:autoRedefine/>
    <w:semiHidden/>
    <w:unhideWhenUsed/>
    <w:rsid w:val="00D5138D"/>
    <w:pPr>
      <w:spacing w:after="100"/>
      <w:ind w:left="850"/>
    </w:pPr>
  </w:style>
  <w:style w:type="paragraph" w:styleId="TOC7">
    <w:name w:val="toc 7"/>
    <w:basedOn w:val="a"/>
    <w:next w:val="a"/>
    <w:autoRedefine/>
    <w:semiHidden/>
    <w:unhideWhenUsed/>
    <w:rsid w:val="00D5138D"/>
    <w:pPr>
      <w:spacing w:after="100"/>
      <w:ind w:left="1020"/>
    </w:pPr>
  </w:style>
  <w:style w:type="paragraph" w:styleId="TOC8">
    <w:name w:val="toc 8"/>
    <w:basedOn w:val="a"/>
    <w:next w:val="a"/>
    <w:autoRedefine/>
    <w:semiHidden/>
    <w:unhideWhenUsed/>
    <w:rsid w:val="00D5138D"/>
    <w:pPr>
      <w:spacing w:after="100"/>
      <w:ind w:left="1190"/>
    </w:pPr>
  </w:style>
  <w:style w:type="paragraph" w:styleId="TOC9">
    <w:name w:val="toc 9"/>
    <w:basedOn w:val="a"/>
    <w:next w:val="a"/>
    <w:autoRedefine/>
    <w:semiHidden/>
    <w:unhideWhenUsed/>
    <w:rsid w:val="00D5138D"/>
    <w:pPr>
      <w:spacing w:after="100"/>
      <w:ind w:left="1360"/>
    </w:pPr>
  </w:style>
  <w:style w:type="paragraph" w:customStyle="1" w:styleId="TableHead2">
    <w:name w:val="Table Head2"/>
    <w:basedOn w:val="TableHead"/>
    <w:qFormat/>
    <w:rsid w:val="00D5138D"/>
    <w:pPr>
      <w:outlineLvl w:val="9"/>
    </w:pPr>
  </w:style>
  <w:style w:type="paragraph" w:customStyle="1" w:styleId="TableSideHeading2">
    <w:name w:val="Table SideHeading2"/>
    <w:basedOn w:val="TableSideHeading"/>
    <w:autoRedefine/>
    <w:qFormat/>
    <w:rsid w:val="00D5138D"/>
    <w:pPr>
      <w:keepLines w:val="0"/>
      <w:outlineLvl w:val="9"/>
    </w:pPr>
  </w:style>
  <w:style w:type="paragraph" w:customStyle="1" w:styleId="0">
    <w:name w:val="סגנון שורה ראשונה:  0  ס''מ"/>
    <w:basedOn w:val="2"/>
    <w:rsid w:val="00D5138D"/>
    <w:rPr>
      <w:rFonts w:eastAsia="Times New Roman"/>
    </w:rPr>
  </w:style>
  <w:style w:type="paragraph" w:styleId="af">
    <w:name w:val="List Paragraph"/>
    <w:basedOn w:val="a"/>
    <w:uiPriority w:val="34"/>
    <w:qFormat/>
    <w:rsid w:val="00D5138D"/>
    <w:pPr>
      <w:widowControl/>
      <w:spacing w:line="259" w:lineRule="auto"/>
    </w:pPr>
    <w:rPr>
      <w:rFonts w:asciiTheme="minorHAnsi" w:hAnsiTheme="minorHAnsi"/>
      <w:sz w:val="22"/>
    </w:rPr>
  </w:style>
  <w:style w:type="table" w:styleId="af0">
    <w:name w:val="Table Grid"/>
    <w:basedOn w:val="a1"/>
    <w:rsid w:val="00D5138D"/>
    <w:pPr>
      <w:bidi w:val="0"/>
      <w:spacing w:line="240" w:lineRule="auto"/>
      <w:ind w:left="0" w:firstLine="0"/>
      <w:jc w:val="left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D5138D"/>
    <w:pPr>
      <w:bidi w:val="0"/>
      <w:spacing w:line="240" w:lineRule="auto"/>
      <w:ind w:left="0" w:firstLine="0"/>
      <w:jc w:val="left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D5138D"/>
    <w:pPr>
      <w:bidi w:val="0"/>
      <w:spacing w:line="240" w:lineRule="auto"/>
      <w:ind w:left="0" w:firstLine="0"/>
      <w:jc w:val="left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1">
    <w:name w:val="טבלת חקיקה"/>
    <w:basedOn w:val="a1"/>
    <w:uiPriority w:val="99"/>
    <w:rsid w:val="00D5138D"/>
    <w:pPr>
      <w:bidi w:val="0"/>
      <w:spacing w:line="240" w:lineRule="auto"/>
      <w:ind w:left="0" w:firstLine="0"/>
      <w:jc w:val="center"/>
    </w:pPr>
    <w:rPr>
      <w:rFonts w:ascii="Times New Roman" w:eastAsia="MS Mincho" w:hAnsi="Times New Roman"/>
      <w:sz w:val="20"/>
      <w:szCs w:val="20"/>
    </w:rPr>
    <w:tblPr/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cs="David"/>
        <w:bCs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0" w:color="auto" w:fill="auto"/>
      </w:tcPr>
    </w:tblStylePr>
    <w:tblStylePr w:type="firstCol">
      <w:tblPr/>
      <w:tcPr>
        <w:noWrap/>
      </w:tcPr>
    </w:tblStylePr>
    <w:tblStylePr w:type="lastCol">
      <w:pPr>
        <w:jc w:val="center"/>
      </w:pPr>
      <w:tblPr/>
      <w:tcPr>
        <w:noWrap/>
      </w:tcPr>
    </w:tblStylePr>
  </w:style>
  <w:style w:type="table" w:customStyle="1" w:styleId="13">
    <w:name w:val="סגנון1"/>
    <w:basedOn w:val="a1"/>
    <w:uiPriority w:val="99"/>
    <w:rsid w:val="00D5138D"/>
    <w:pPr>
      <w:bidi w:val="0"/>
      <w:spacing w:line="240" w:lineRule="auto"/>
      <w:ind w:left="0" w:firstLine="0"/>
      <w:jc w:val="left"/>
    </w:pPr>
    <w:rPr>
      <w:rFonts w:ascii="Times New Roman" w:eastAsia="MS Mincho" w:hAnsi="Times New Roman" w:cs="Times New Roman"/>
      <w:sz w:val="20"/>
      <w:szCs w:val="20"/>
    </w:rPr>
    <w:tblPr/>
    <w:tblStylePr w:type="firstCol">
      <w:pPr>
        <w:keepNext w:val="0"/>
        <w:keepLines/>
        <w:pageBreakBefore w:val="0"/>
        <w:widowControl w:val="0"/>
        <w:suppressLineNumbers w:val="0"/>
        <w:suppressAutoHyphens w:val="0"/>
        <w:wordWrap/>
      </w:pPr>
    </w:tblStylePr>
  </w:style>
  <w:style w:type="character" w:styleId="af2">
    <w:name w:val="annotation reference"/>
    <w:basedOn w:val="a0"/>
    <w:uiPriority w:val="99"/>
    <w:semiHidden/>
    <w:unhideWhenUsed/>
    <w:rsid w:val="004B2DE4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B2DE4"/>
    <w:pPr>
      <w:spacing w:line="240" w:lineRule="auto"/>
    </w:pPr>
    <w:rPr>
      <w:sz w:val="20"/>
      <w:szCs w:val="20"/>
    </w:rPr>
  </w:style>
  <w:style w:type="character" w:customStyle="1" w:styleId="af4">
    <w:name w:val="טקסט הערה תו"/>
    <w:basedOn w:val="a0"/>
    <w:link w:val="af3"/>
    <w:uiPriority w:val="99"/>
    <w:semiHidden/>
    <w:rsid w:val="004B2DE4"/>
    <w:rPr>
      <w:rFonts w:ascii="David" w:hAnsi="David" w:cs="David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B2DE4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4B2DE4"/>
    <w:rPr>
      <w:rFonts w:ascii="David" w:hAnsi="David" w:cs="David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4B2D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0"/>
    <w:link w:val="af7"/>
    <w:uiPriority w:val="99"/>
    <w:semiHidden/>
    <w:rsid w:val="004B2DE4"/>
    <w:rPr>
      <w:rFonts w:ascii="Segoe UI" w:hAnsi="Segoe UI" w:cs="Segoe UI"/>
      <w:sz w:val="18"/>
      <w:szCs w:val="18"/>
    </w:rPr>
  </w:style>
  <w:style w:type="character" w:customStyle="1" w:styleId="default">
    <w:name w:val="default"/>
    <w:basedOn w:val="a0"/>
    <w:rsid w:val="0081052F"/>
  </w:style>
  <w:style w:type="paragraph" w:styleId="af9">
    <w:name w:val="Revision"/>
    <w:hidden/>
    <w:uiPriority w:val="99"/>
    <w:semiHidden/>
    <w:rsid w:val="00CF17B0"/>
    <w:pPr>
      <w:bidi w:val="0"/>
      <w:spacing w:line="240" w:lineRule="auto"/>
      <w:ind w:left="0" w:firstLine="0"/>
      <w:jc w:val="left"/>
    </w:pPr>
    <w:rPr>
      <w:rFonts w:ascii="David" w:hAnsi="David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856E9E2AEA0894D88E3332703BC2B79" ma:contentTypeVersion="" ma:contentTypeDescription="צור מסמך חדש." ma:contentTypeScope="" ma:versionID="428efa48b709f9decf7cbba9093f6e52">
  <xsd:schema xmlns:xsd="http://www.w3.org/2001/XMLSchema" xmlns:xs="http://www.w3.org/2001/XMLSchema" xmlns:p="http://schemas.microsoft.com/office/2006/metadata/properties" xmlns:ns2="290d5b49-c690-4c6f-bbb9-1e50dab33eee" targetNamespace="http://schemas.microsoft.com/office/2006/metadata/properties" ma:root="true" ma:fieldsID="a6db6e33f8462d87724f237088727803" ns2:_="">
    <xsd:import namespace="290d5b49-c690-4c6f-bbb9-1e50dab33ee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d5b49-c690-4c6f-bbb9-1e50dab33e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7F4B-C083-49EE-BA31-B5C83B6490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1F9A14-B251-49D9-AA9C-734356D9C6B4}"/>
</file>

<file path=customXml/itemProps3.xml><?xml version="1.0" encoding="utf-8"?>
<ds:datastoreItem xmlns:ds="http://schemas.openxmlformats.org/officeDocument/2006/customXml" ds:itemID="{19926548-3185-49D3-A15E-ADE9C3BBDCDE}"/>
</file>

<file path=customXml/itemProps4.xml><?xml version="1.0" encoding="utf-8"?>
<ds:datastoreItem xmlns:ds="http://schemas.openxmlformats.org/officeDocument/2006/customXml" ds:itemID="{32549262-AEE1-4EF2-A5DC-A52C462870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299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Transportation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 לוי</dc:creator>
  <cp:keywords/>
  <dc:description/>
  <cp:lastModifiedBy>חוה ראובני</cp:lastModifiedBy>
  <cp:revision>6</cp:revision>
  <dcterms:created xsi:type="dcterms:W3CDTF">2025-06-22T08:34:00Z</dcterms:created>
  <dcterms:modified xsi:type="dcterms:W3CDTF">2025-06-22T09:03:00Z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0x010100B856E9E2AEA0894D88E3332703BC2B79</vt:lpwstr>
  </property>
  <property fmtid="{D5CDD505-2E9C-101B-9397-08002B2CF9AE}" pid="3" name="SanhedrinDocumentType">
    <vt:r8>88</vt:r8>
  </property>
  <property fmtid="{D5CDD505-2E9C-101B-9397-08002B2CF9AE}" pid="4" name="SanhedrinItemID">
    <vt:r8>2233259</vt:r8>
  </property>
</Properties>
</file>